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C0C4" w14:textId="49F69C02" w:rsidR="0068592C" w:rsidRDefault="0068592C"/>
    <w:p w14:paraId="1569FD64" w14:textId="77777777" w:rsidR="00B5249B" w:rsidRPr="00681019" w:rsidRDefault="001B01D1" w:rsidP="0059750E">
      <w:pPr>
        <w:spacing w:line="240" w:lineRule="auto"/>
        <w:jc w:val="center"/>
        <w:rPr>
          <w:color w:val="000000"/>
          <w:sz w:val="20"/>
          <w:szCs w:val="20"/>
          <w:lang w:val="ru-RU"/>
        </w:rPr>
      </w:pPr>
      <w:r w:rsidRPr="00681019">
        <w:rPr>
          <w:sz w:val="20"/>
          <w:szCs w:val="20"/>
          <w:lang w:val="ru-RU"/>
        </w:rPr>
        <w:t>.</w:t>
      </w:r>
    </w:p>
    <w:p w14:paraId="1E2AA52B" w14:textId="77777777" w:rsidR="00B5249B" w:rsidRPr="00681019" w:rsidRDefault="00B5249B" w:rsidP="005975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  <w:lang w:val="ru-RU"/>
        </w:rPr>
      </w:pPr>
    </w:p>
    <w:p w14:paraId="650F332B" w14:textId="77777777" w:rsidR="00B5249B" w:rsidRPr="00681019" w:rsidRDefault="00B5249B" w:rsidP="005975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  <w:lang w:val="ru-RU"/>
        </w:rPr>
      </w:pPr>
    </w:p>
    <w:p w14:paraId="2AA36724" w14:textId="77777777" w:rsidR="00E6679B" w:rsidRDefault="00E6679B" w:rsidP="0059750E">
      <w:pPr>
        <w:pStyle w:val="a3"/>
        <w:spacing w:before="240" w:after="240" w:line="240" w:lineRule="auto"/>
        <w:jc w:val="center"/>
        <w:rPr>
          <w:lang w:val="ru-RU"/>
        </w:rPr>
      </w:pPr>
      <w:bookmarkStart w:id="0" w:name="_cspse5g372fq" w:colFirst="0" w:colLast="0"/>
      <w:bookmarkEnd w:id="0"/>
    </w:p>
    <w:p w14:paraId="1C896BFA" w14:textId="77777777" w:rsidR="00E6679B" w:rsidRDefault="00E6679B" w:rsidP="0059750E">
      <w:pPr>
        <w:pStyle w:val="a3"/>
        <w:spacing w:before="240" w:after="240" w:line="240" w:lineRule="auto"/>
        <w:jc w:val="center"/>
        <w:rPr>
          <w:lang w:val="ru-RU"/>
        </w:rPr>
      </w:pPr>
    </w:p>
    <w:p w14:paraId="20FE2870" w14:textId="77777777" w:rsidR="00E6679B" w:rsidRDefault="00E6679B" w:rsidP="0059750E">
      <w:pPr>
        <w:pStyle w:val="a3"/>
        <w:spacing w:before="240" w:after="240" w:line="240" w:lineRule="auto"/>
        <w:jc w:val="center"/>
        <w:rPr>
          <w:lang w:val="ru-RU"/>
        </w:rPr>
      </w:pPr>
    </w:p>
    <w:p w14:paraId="39380611" w14:textId="77777777" w:rsidR="00E6679B" w:rsidRDefault="00E6679B" w:rsidP="0059750E">
      <w:pPr>
        <w:pStyle w:val="a3"/>
        <w:spacing w:before="240" w:after="240" w:line="240" w:lineRule="auto"/>
        <w:jc w:val="center"/>
        <w:rPr>
          <w:lang w:val="ru-RU"/>
        </w:rPr>
      </w:pPr>
    </w:p>
    <w:p w14:paraId="7C007173" w14:textId="77777777" w:rsidR="00E6679B" w:rsidRDefault="00E6679B" w:rsidP="0059750E">
      <w:pPr>
        <w:pStyle w:val="a3"/>
        <w:spacing w:before="240" w:after="240" w:line="240" w:lineRule="auto"/>
        <w:jc w:val="center"/>
        <w:rPr>
          <w:lang w:val="ru-RU"/>
        </w:rPr>
      </w:pPr>
    </w:p>
    <w:p w14:paraId="70429C1A" w14:textId="77777777" w:rsidR="00E6679B" w:rsidRDefault="00E6679B" w:rsidP="0059750E">
      <w:pPr>
        <w:pStyle w:val="a3"/>
        <w:spacing w:before="240" w:after="240" w:line="240" w:lineRule="auto"/>
        <w:jc w:val="center"/>
        <w:rPr>
          <w:lang w:val="ru-RU"/>
        </w:rPr>
      </w:pPr>
    </w:p>
    <w:p w14:paraId="6E5CD914" w14:textId="380D45FC" w:rsidR="00BA3F00" w:rsidRPr="00681019" w:rsidRDefault="00BA1D00" w:rsidP="0059750E">
      <w:pPr>
        <w:pStyle w:val="a3"/>
        <w:spacing w:before="240" w:after="240" w:line="240" w:lineRule="auto"/>
        <w:jc w:val="center"/>
        <w:rPr>
          <w:lang w:val="ru-RU"/>
        </w:rPr>
      </w:pPr>
      <w:r>
        <w:rPr>
          <w:lang w:val="ru-RU"/>
        </w:rPr>
        <w:t>Приемник ГНСС (RCB)</w:t>
      </w:r>
    </w:p>
    <w:p w14:paraId="7B00C0C2" w14:textId="77777777" w:rsidR="00B5249B" w:rsidRPr="00681019" w:rsidRDefault="00B5249B" w:rsidP="0059750E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jc w:val="center"/>
        <w:rPr>
          <w:sz w:val="24"/>
          <w:szCs w:val="24"/>
          <w:lang w:val="ru-RU"/>
        </w:rPr>
      </w:pPr>
      <w:bookmarkStart w:id="1" w:name="_96ap7n4jmv5x" w:colFirst="0" w:colLast="0"/>
      <w:bookmarkEnd w:id="1"/>
    </w:p>
    <w:p w14:paraId="66EFD347" w14:textId="77777777" w:rsidR="00B5249B" w:rsidRPr="00681019" w:rsidRDefault="001B01D1" w:rsidP="0059750E">
      <w:pPr>
        <w:spacing w:line="240" w:lineRule="auto"/>
        <w:jc w:val="center"/>
        <w:rPr>
          <w:sz w:val="24"/>
          <w:szCs w:val="24"/>
          <w:lang w:val="ru-RU"/>
        </w:rPr>
      </w:pPr>
      <w:bookmarkStart w:id="2" w:name="_krjgtuj356v3" w:colFirst="0" w:colLast="0"/>
      <w:bookmarkEnd w:id="2"/>
      <w:r w:rsidRPr="00681019">
        <w:rPr>
          <w:sz w:val="24"/>
          <w:szCs w:val="24"/>
          <w:lang w:val="ru-RU"/>
        </w:rPr>
        <w:t>Версия 0.1</w:t>
      </w:r>
    </w:p>
    <w:p w14:paraId="19892DED" w14:textId="77777777" w:rsidR="00381A62" w:rsidRPr="00681019" w:rsidRDefault="00381A62" w:rsidP="0059750E">
      <w:pPr>
        <w:spacing w:line="240" w:lineRule="auto"/>
        <w:jc w:val="center"/>
        <w:rPr>
          <w:b/>
          <w:sz w:val="24"/>
          <w:szCs w:val="24"/>
          <w:lang w:val="ru-RU"/>
        </w:rPr>
      </w:pPr>
    </w:p>
    <w:p w14:paraId="3EB39C7D" w14:textId="77777777" w:rsidR="00B5249B" w:rsidRPr="00BA1D00" w:rsidRDefault="00BA1D00" w:rsidP="0059750E">
      <w:pPr>
        <w:spacing w:line="24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Спецификация</w:t>
      </w:r>
    </w:p>
    <w:p w14:paraId="7230B6B5" w14:textId="7FE4EB13" w:rsidR="00F5233C" w:rsidRPr="00E6679B" w:rsidRDefault="00F5233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u-RU" w:bidi="ar-SA"/>
        </w:rPr>
      </w:pPr>
      <w:r w:rsidRPr="00E6679B">
        <w:rPr>
          <w:lang w:val="ru-RU"/>
        </w:rPr>
        <w:br w:type="page"/>
      </w:r>
    </w:p>
    <w:p w14:paraId="0C1B3E07" w14:textId="77777777" w:rsidR="00F44457" w:rsidRPr="00E6679B" w:rsidRDefault="00F44457" w:rsidP="0059750E">
      <w:pPr>
        <w:pStyle w:val="ac"/>
        <w:spacing w:line="240" w:lineRule="auto"/>
        <w:rPr>
          <w:lang w:val="ru-RU"/>
        </w:rPr>
      </w:pPr>
    </w:p>
    <w:p w14:paraId="597A38D0" w14:textId="77777777" w:rsidR="00CA1A3D" w:rsidRPr="00236891" w:rsidRDefault="00CA1A3D" w:rsidP="0059750E">
      <w:pPr>
        <w:pStyle w:val="1"/>
        <w:numPr>
          <w:ilvl w:val="0"/>
          <w:numId w:val="30"/>
        </w:numPr>
        <w:spacing w:line="240" w:lineRule="auto"/>
      </w:pPr>
      <w:bookmarkStart w:id="3" w:name="_Toc125314057"/>
      <w:proofErr w:type="spellStart"/>
      <w:r w:rsidRPr="00236891">
        <w:t>Обзор</w:t>
      </w:r>
      <w:bookmarkEnd w:id="3"/>
      <w:proofErr w:type="spellEnd"/>
    </w:p>
    <w:p w14:paraId="40E27A79" w14:textId="77777777" w:rsidR="00E17BEE" w:rsidRPr="00681019" w:rsidRDefault="00E17BEE" w:rsidP="00F5233C">
      <w:pPr>
        <w:spacing w:line="240" w:lineRule="auto"/>
        <w:jc w:val="both"/>
        <w:rPr>
          <w:lang w:val="ru-RU"/>
        </w:rPr>
      </w:pPr>
      <w:r w:rsidRPr="00681019">
        <w:rPr>
          <w:b/>
          <w:bCs/>
          <w:lang w:val="ru-RU"/>
        </w:rPr>
        <w:t>Плата приемника-носителя (</w:t>
      </w:r>
      <w:r w:rsidRPr="000A18C3">
        <w:rPr>
          <w:b/>
          <w:bCs/>
        </w:rPr>
        <w:t>RCB</w:t>
      </w:r>
      <w:r w:rsidRPr="00681019">
        <w:rPr>
          <w:b/>
          <w:bCs/>
          <w:lang w:val="ru-RU"/>
        </w:rPr>
        <w:t>)</w:t>
      </w:r>
      <w:r w:rsidRPr="00681019">
        <w:rPr>
          <w:lang w:val="ru-RU"/>
        </w:rPr>
        <w:t xml:space="preserve">представляет собой модуль приемника </w:t>
      </w:r>
      <w:r>
        <w:t>GNSS</w:t>
      </w:r>
      <w:r w:rsidRPr="00681019">
        <w:rPr>
          <w:lang w:val="ru-RU"/>
        </w:rPr>
        <w:t xml:space="preserve">, который обеспечивает вывод </w:t>
      </w:r>
      <w:r>
        <w:t>PPS</w:t>
      </w:r>
      <w:r w:rsidRPr="00681019">
        <w:rPr>
          <w:lang w:val="ru-RU"/>
        </w:rPr>
        <w:t xml:space="preserve"> и </w:t>
      </w:r>
      <w:r>
        <w:t>TOD</w:t>
      </w:r>
      <w:r w:rsidRPr="00681019">
        <w:rPr>
          <w:lang w:val="ru-RU"/>
        </w:rPr>
        <w:t xml:space="preserve"> на карту времени.</w:t>
      </w:r>
    </w:p>
    <w:p w14:paraId="4B8157E9" w14:textId="77777777" w:rsidR="008F0C93" w:rsidRPr="00681019" w:rsidRDefault="008F0C93" w:rsidP="00F5233C">
      <w:pPr>
        <w:spacing w:line="240" w:lineRule="auto"/>
        <w:jc w:val="both"/>
        <w:rPr>
          <w:lang w:val="ru-RU"/>
        </w:rPr>
      </w:pPr>
    </w:p>
    <w:p w14:paraId="3C166B53" w14:textId="77777777" w:rsidR="00E639F7" w:rsidRPr="00681019" w:rsidRDefault="00E17BEE" w:rsidP="00F5233C">
      <w:pPr>
        <w:spacing w:line="240" w:lineRule="auto"/>
        <w:jc w:val="both"/>
        <w:rPr>
          <w:lang w:val="ru-RU"/>
        </w:rPr>
      </w:pPr>
      <w:r w:rsidRPr="00681019">
        <w:rPr>
          <w:lang w:val="ru-RU"/>
        </w:rPr>
        <w:t xml:space="preserve">Форм-фактор </w:t>
      </w:r>
      <w:r>
        <w:t>OCP</w:t>
      </w:r>
      <w:r w:rsidRPr="00681019">
        <w:rPr>
          <w:lang w:val="ru-RU"/>
        </w:rPr>
        <w:t>-</w:t>
      </w:r>
      <w:r>
        <w:t>TAP</w:t>
      </w:r>
      <w:r w:rsidRPr="00681019">
        <w:rPr>
          <w:lang w:val="ru-RU"/>
        </w:rPr>
        <w:t xml:space="preserve"> </w:t>
      </w:r>
      <w:r>
        <w:t>RCB</w:t>
      </w:r>
      <w:r w:rsidRPr="00681019">
        <w:rPr>
          <w:lang w:val="ru-RU"/>
        </w:rPr>
        <w:t xml:space="preserve"> стандартизирует размеры, компоновку и подключение модульных приемников </w:t>
      </w:r>
      <w:r>
        <w:t>GNSS</w:t>
      </w:r>
      <w:r w:rsidRPr="00681019">
        <w:rPr>
          <w:lang w:val="ru-RU"/>
        </w:rPr>
        <w:t xml:space="preserve"> для карт времени </w:t>
      </w:r>
      <w:r>
        <w:t>OCP</w:t>
      </w:r>
      <w:r w:rsidRPr="00681019">
        <w:rPr>
          <w:lang w:val="ru-RU"/>
        </w:rPr>
        <w:t>-</w:t>
      </w:r>
      <w:r>
        <w:t>TAP</w:t>
      </w:r>
      <w:r w:rsidRPr="00681019">
        <w:rPr>
          <w:lang w:val="ru-RU"/>
        </w:rPr>
        <w:t>.</w:t>
      </w:r>
    </w:p>
    <w:p w14:paraId="43201549" w14:textId="77777777" w:rsidR="00E17BEE" w:rsidRPr="00681019" w:rsidRDefault="00E17BEE" w:rsidP="00F5233C">
      <w:pPr>
        <w:spacing w:line="240" w:lineRule="auto"/>
        <w:jc w:val="both"/>
        <w:rPr>
          <w:lang w:val="ru-RU"/>
        </w:rPr>
      </w:pPr>
    </w:p>
    <w:p w14:paraId="40DD6BF5" w14:textId="28BB0FFF" w:rsidR="0044605B" w:rsidRPr="00681019" w:rsidRDefault="00E17BEE" w:rsidP="00F5233C">
      <w:pPr>
        <w:spacing w:line="240" w:lineRule="auto"/>
        <w:jc w:val="both"/>
        <w:rPr>
          <w:lang w:val="ru-RU"/>
        </w:rPr>
      </w:pPr>
      <w:r w:rsidRPr="00681019">
        <w:rPr>
          <w:lang w:val="ru-RU"/>
        </w:rPr>
        <w:t xml:space="preserve">Стандартный модульный форм-фактор </w:t>
      </w:r>
      <w:r>
        <w:t>RCB</w:t>
      </w:r>
      <w:r w:rsidRPr="00681019">
        <w:rPr>
          <w:lang w:val="ru-RU"/>
        </w:rPr>
        <w:t xml:space="preserve"> позволяет клиентам легко заменять и модернизировать приемники </w:t>
      </w:r>
      <w:r>
        <w:t>GNSS</w:t>
      </w:r>
      <w:r w:rsidRPr="00681019">
        <w:rPr>
          <w:lang w:val="ru-RU"/>
        </w:rPr>
        <w:t xml:space="preserve">, а производителям — упростить выпуск новых и улучшенных приемников </w:t>
      </w:r>
      <w:r>
        <w:t>GNSS</w:t>
      </w:r>
      <w:r w:rsidRPr="00681019">
        <w:rPr>
          <w:lang w:val="ru-RU"/>
        </w:rPr>
        <w:t xml:space="preserve">, совместимых с картами </w:t>
      </w:r>
      <w:r>
        <w:t>OCP</w:t>
      </w:r>
      <w:r w:rsidRPr="00681019">
        <w:rPr>
          <w:lang w:val="ru-RU"/>
        </w:rPr>
        <w:t>-</w:t>
      </w:r>
      <w:r>
        <w:t>TAP</w:t>
      </w:r>
      <w:r w:rsidRPr="00681019">
        <w:rPr>
          <w:lang w:val="ru-RU"/>
        </w:rPr>
        <w:t xml:space="preserve"> </w:t>
      </w:r>
      <w:r>
        <w:t>Time</w:t>
      </w:r>
      <w:r w:rsidRPr="00681019">
        <w:rPr>
          <w:lang w:val="ru-RU"/>
        </w:rPr>
        <w:t xml:space="preserve"> </w:t>
      </w:r>
      <w:r>
        <w:t>Card</w:t>
      </w:r>
      <w:r w:rsidRPr="00681019">
        <w:rPr>
          <w:lang w:val="ru-RU"/>
        </w:rPr>
        <w:t>.</w:t>
      </w:r>
    </w:p>
    <w:p w14:paraId="09837910" w14:textId="77777777" w:rsidR="0044605B" w:rsidRPr="00681019" w:rsidRDefault="0044605B" w:rsidP="00F5233C">
      <w:pPr>
        <w:spacing w:line="240" w:lineRule="auto"/>
        <w:jc w:val="both"/>
        <w:rPr>
          <w:lang w:val="ru-RU"/>
        </w:rPr>
      </w:pPr>
    </w:p>
    <w:p w14:paraId="13C8133D" w14:textId="77777777" w:rsidR="0044605B" w:rsidRPr="00681019" w:rsidRDefault="005A0602" w:rsidP="00F5233C">
      <w:pPr>
        <w:spacing w:line="240" w:lineRule="auto"/>
        <w:jc w:val="both"/>
        <w:rPr>
          <w:lang w:val="ru-RU"/>
        </w:rPr>
      </w:pPr>
      <w:r w:rsidRPr="00681019">
        <w:rPr>
          <w:lang w:val="ru-RU"/>
        </w:rPr>
        <w:t xml:space="preserve">Форм-фактор </w:t>
      </w:r>
      <w:r>
        <w:t>RCB</w:t>
      </w:r>
      <w:r w:rsidRPr="00681019">
        <w:rPr>
          <w:lang w:val="ru-RU"/>
        </w:rPr>
        <w:t xml:space="preserve"> может привести к более быстрым темпам инноваций и разработок, поскольку производители смогут сосредоточиться на создании новых компонентов, а не на итерациях серверов времени, карт времени и сетевых карт для каждого нового продукта или модификации.</w:t>
      </w:r>
    </w:p>
    <w:p w14:paraId="7D96B604" w14:textId="77777777" w:rsidR="00CA1A3D" w:rsidRPr="00681019" w:rsidRDefault="00CA1A3D" w:rsidP="0059750E">
      <w:pPr>
        <w:spacing w:line="240" w:lineRule="auto"/>
        <w:rPr>
          <w:highlight w:val="yellow"/>
          <w:lang w:val="ru-RU"/>
        </w:rPr>
      </w:pPr>
    </w:p>
    <w:p w14:paraId="58222556" w14:textId="77777777" w:rsidR="00F44457" w:rsidRPr="00681019" w:rsidRDefault="00F44457" w:rsidP="0059750E">
      <w:pPr>
        <w:spacing w:line="240" w:lineRule="auto"/>
        <w:rPr>
          <w:highlight w:val="yellow"/>
          <w:lang w:val="ru-RU"/>
        </w:rPr>
      </w:pPr>
    </w:p>
    <w:p w14:paraId="30FF313B" w14:textId="77777777" w:rsidR="00E708DF" w:rsidRDefault="00CA1A3D" w:rsidP="0059750E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22BC943" wp14:editId="74D501C1">
            <wp:extent cx="3781425" cy="1709862"/>
            <wp:effectExtent l="0" t="0" r="0" b="5080"/>
            <wp:docPr id="56" name="Picture 56" descr="GNSS 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GNSS Receiv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5970" r="4968" b="12337"/>
                    <a:stretch/>
                  </pic:blipFill>
                  <pic:spPr bwMode="auto">
                    <a:xfrm>
                      <a:off x="0" y="0"/>
                      <a:ext cx="3792227" cy="17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D9BC6" w14:textId="58815402" w:rsidR="0059750E" w:rsidRPr="00F5233C" w:rsidRDefault="00E708DF" w:rsidP="00F5233C">
      <w:pPr>
        <w:pStyle w:val="aa"/>
        <w:jc w:val="center"/>
        <w:rPr>
          <w:lang w:val="ru-RU"/>
        </w:rPr>
      </w:pPr>
      <w:r w:rsidRPr="00681019">
        <w:rPr>
          <w:lang w:val="ru-RU"/>
        </w:rPr>
        <w:t>Плата приемника-носителя (</w:t>
      </w:r>
      <w:r>
        <w:t>RCB</w:t>
      </w:r>
      <w:r w:rsidRPr="00681019">
        <w:rPr>
          <w:lang w:val="ru-RU"/>
        </w:rPr>
        <w:t>)</w:t>
      </w:r>
      <w:bookmarkStart w:id="4" w:name="_tyjcwt" w:colFirst="0" w:colLast="0"/>
      <w:bookmarkStart w:id="5" w:name="_3dy6vkm" w:colFirst="0" w:colLast="0"/>
      <w:bookmarkEnd w:id="4"/>
      <w:bookmarkEnd w:id="5"/>
    </w:p>
    <w:p w14:paraId="43E39083" w14:textId="77777777" w:rsidR="00BA3F00" w:rsidRPr="00BA3F00" w:rsidRDefault="00BA3F00" w:rsidP="0059750E">
      <w:pPr>
        <w:spacing w:line="240" w:lineRule="auto"/>
      </w:pPr>
    </w:p>
    <w:p w14:paraId="39D48110" w14:textId="77777777" w:rsidR="00B5249B" w:rsidRDefault="001B01D1" w:rsidP="0059750E">
      <w:pPr>
        <w:pStyle w:val="2"/>
        <w:numPr>
          <w:ilvl w:val="0"/>
          <w:numId w:val="31"/>
        </w:numPr>
        <w:spacing w:line="240" w:lineRule="auto"/>
      </w:pPr>
      <w:bookmarkStart w:id="6" w:name="_f98grsjpr784" w:colFirst="0" w:colLast="0"/>
      <w:bookmarkStart w:id="7" w:name="_q56lys3bc52h" w:colFirst="0" w:colLast="0"/>
      <w:bookmarkStart w:id="8" w:name="_y2bdo7scdqeu" w:colFirst="0" w:colLast="0"/>
      <w:bookmarkStart w:id="9" w:name="_Toc125314068"/>
      <w:bookmarkEnd w:id="6"/>
      <w:bookmarkEnd w:id="7"/>
      <w:bookmarkEnd w:id="8"/>
      <w:proofErr w:type="spellStart"/>
      <w:r>
        <w:t>Физические</w:t>
      </w:r>
      <w:proofErr w:type="spellEnd"/>
      <w:r>
        <w:t xml:space="preserve"> </w:t>
      </w:r>
      <w:proofErr w:type="spellStart"/>
      <w:r>
        <w:t>характеристики</w:t>
      </w:r>
      <w:bookmarkEnd w:id="9"/>
      <w:proofErr w:type="spellEnd"/>
    </w:p>
    <w:p w14:paraId="28680EDE" w14:textId="77777777" w:rsidR="00B5249B" w:rsidRPr="00681019" w:rsidRDefault="00D71E34" w:rsidP="008076DA">
      <w:pPr>
        <w:spacing w:line="240" w:lineRule="auto"/>
        <w:rPr>
          <w:iCs/>
          <w:lang w:val="ru-RU"/>
        </w:rPr>
      </w:pPr>
      <w:r w:rsidRPr="00681019">
        <w:rPr>
          <w:iCs/>
          <w:lang w:val="ru-RU"/>
        </w:rPr>
        <w:t xml:space="preserve">Требования к размерам модуля </w:t>
      </w:r>
      <w:r w:rsidRPr="008076DA">
        <w:rPr>
          <w:iCs/>
        </w:rPr>
        <w:t>RCB</w:t>
      </w:r>
      <w:r w:rsidRPr="00681019">
        <w:rPr>
          <w:iCs/>
          <w:lang w:val="ru-RU"/>
        </w:rPr>
        <w:t xml:space="preserve">, вводу/выводу и механическим характеристикам определены для обеспечения совместимости со спецификацией </w:t>
      </w:r>
      <w:r w:rsidRPr="008076DA">
        <w:rPr>
          <w:iCs/>
        </w:rPr>
        <w:t>OCP</w:t>
      </w:r>
      <w:r w:rsidRPr="00681019">
        <w:rPr>
          <w:iCs/>
          <w:lang w:val="ru-RU"/>
        </w:rPr>
        <w:t>-</w:t>
      </w:r>
      <w:r w:rsidRPr="008076DA">
        <w:rPr>
          <w:iCs/>
        </w:rPr>
        <w:t>TAP</w:t>
      </w:r>
      <w:r w:rsidRPr="00681019">
        <w:rPr>
          <w:iCs/>
          <w:lang w:val="ru-RU"/>
        </w:rPr>
        <w:t xml:space="preserve"> </w:t>
      </w:r>
      <w:r w:rsidRPr="008076DA">
        <w:rPr>
          <w:iCs/>
        </w:rPr>
        <w:t>Time</w:t>
      </w:r>
      <w:r w:rsidRPr="00681019">
        <w:rPr>
          <w:iCs/>
          <w:lang w:val="ru-RU"/>
        </w:rPr>
        <w:t>-</w:t>
      </w:r>
      <w:r w:rsidRPr="008076DA">
        <w:rPr>
          <w:iCs/>
        </w:rPr>
        <w:t>Card</w:t>
      </w:r>
      <w:r w:rsidRPr="00681019">
        <w:rPr>
          <w:iCs/>
          <w:lang w:val="ru-RU"/>
        </w:rPr>
        <w:t>.</w:t>
      </w:r>
    </w:p>
    <w:p w14:paraId="3B0F1C23" w14:textId="77777777" w:rsidR="001124E9" w:rsidRPr="00681019" w:rsidRDefault="001124E9" w:rsidP="001124E9">
      <w:pPr>
        <w:spacing w:line="240" w:lineRule="auto"/>
        <w:rPr>
          <w:lang w:val="ru-RU"/>
        </w:rPr>
      </w:pPr>
    </w:p>
    <w:p w14:paraId="4DB73B1D" w14:textId="77777777" w:rsidR="001124E9" w:rsidRPr="00681019" w:rsidRDefault="001124E9" w:rsidP="001124E9">
      <w:pPr>
        <w:spacing w:line="240" w:lineRule="auto"/>
        <w:rPr>
          <w:lang w:val="ru-RU"/>
        </w:rPr>
      </w:pPr>
      <w:r>
        <w:t>RCB</w:t>
      </w:r>
      <w:r w:rsidRPr="00681019">
        <w:rPr>
          <w:lang w:val="ru-RU"/>
        </w:rPr>
        <w:t xml:space="preserve"> состоит из печатной платы размером 67,25 мм </w:t>
      </w:r>
      <w:r>
        <w:t>x</w:t>
      </w:r>
      <w:r w:rsidRPr="00681019">
        <w:rPr>
          <w:lang w:val="ru-RU"/>
        </w:rPr>
        <w:t xml:space="preserve"> 31,75 мм.</w:t>
      </w:r>
    </w:p>
    <w:p w14:paraId="11CB08D4" w14:textId="77777777" w:rsidR="00B5249B" w:rsidRDefault="001B01D1" w:rsidP="0059750E">
      <w:pPr>
        <w:pStyle w:val="2"/>
        <w:numPr>
          <w:ilvl w:val="1"/>
          <w:numId w:val="31"/>
        </w:numPr>
        <w:spacing w:line="240" w:lineRule="auto"/>
      </w:pPr>
      <w:bookmarkStart w:id="10" w:name="_Toc125314069"/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bookmarkEnd w:id="10"/>
      <w:proofErr w:type="spellEnd"/>
    </w:p>
    <w:p w14:paraId="351E6823" w14:textId="77777777" w:rsidR="00B5249B" w:rsidRPr="00681019" w:rsidRDefault="00857C0F" w:rsidP="0059750E">
      <w:pPr>
        <w:spacing w:line="240" w:lineRule="auto"/>
        <w:rPr>
          <w:lang w:val="ru-RU"/>
        </w:rPr>
      </w:pPr>
      <w:r>
        <w:t>RCB</w:t>
      </w:r>
      <w:r w:rsidRPr="00681019">
        <w:rPr>
          <w:lang w:val="ru-RU"/>
        </w:rPr>
        <w:t xml:space="preserve"> содержит следующие интерфейсы ввода-вывода:</w:t>
      </w:r>
    </w:p>
    <w:p w14:paraId="6A8DC640" w14:textId="139165BC" w:rsidR="00866CD9" w:rsidRPr="00693B05" w:rsidRDefault="00866CD9" w:rsidP="0059750E">
      <w:pPr>
        <w:pStyle w:val="a9"/>
        <w:numPr>
          <w:ilvl w:val="0"/>
          <w:numId w:val="27"/>
        </w:numPr>
        <w:spacing w:line="240" w:lineRule="auto"/>
      </w:pPr>
      <w:proofErr w:type="spellStart"/>
      <w:r>
        <w:t>Разъем</w:t>
      </w:r>
      <w:proofErr w:type="spellEnd"/>
      <w:r>
        <w:t xml:space="preserve"> </w:t>
      </w:r>
      <w:proofErr w:type="spellStart"/>
      <w:r>
        <w:t>платы</w:t>
      </w:r>
      <w:proofErr w:type="spellEnd"/>
      <w:r>
        <w:t xml:space="preserve"> </w:t>
      </w:r>
      <w:r w:rsidR="00681019">
        <w:t>Q</w:t>
      </w:r>
      <w:r w:rsidR="00F5233C">
        <w:t>u</w:t>
      </w:r>
      <w:r w:rsidR="00681019">
        <w:t>antum</w:t>
      </w:r>
    </w:p>
    <w:p w14:paraId="5BFB86A6" w14:textId="77777777" w:rsidR="00857C0F" w:rsidRPr="00681019" w:rsidRDefault="00857C0F" w:rsidP="0059750E">
      <w:pPr>
        <w:pStyle w:val="a9"/>
        <w:numPr>
          <w:ilvl w:val="0"/>
          <w:numId w:val="27"/>
        </w:numPr>
        <w:spacing w:line="240" w:lineRule="auto"/>
        <w:rPr>
          <w:lang w:val="ru-RU"/>
        </w:rPr>
      </w:pPr>
      <w:r w:rsidRPr="00681019">
        <w:rPr>
          <w:lang w:val="ru-RU"/>
        </w:rPr>
        <w:t xml:space="preserve">Антенный коаксиальный разъем </w:t>
      </w:r>
      <w:r w:rsidRPr="00693B05">
        <w:t>SMA</w:t>
      </w:r>
      <w:r w:rsidRPr="00681019">
        <w:rPr>
          <w:lang w:val="ru-RU"/>
        </w:rPr>
        <w:t xml:space="preserve"> или </w:t>
      </w:r>
      <w:r w:rsidRPr="00693B05">
        <w:t>SMB</w:t>
      </w:r>
    </w:p>
    <w:p w14:paraId="5B6982BE" w14:textId="77777777" w:rsidR="000C3B9C" w:rsidRPr="00681019" w:rsidRDefault="000C3B9C" w:rsidP="0059750E">
      <w:pPr>
        <w:pStyle w:val="a9"/>
        <w:numPr>
          <w:ilvl w:val="0"/>
          <w:numId w:val="27"/>
        </w:numPr>
        <w:spacing w:line="240" w:lineRule="auto"/>
        <w:rPr>
          <w:lang w:val="ru-RU"/>
        </w:rPr>
      </w:pPr>
      <w:r w:rsidRPr="00681019">
        <w:rPr>
          <w:lang w:val="ru-RU"/>
        </w:rPr>
        <w:t>Светодиодные индикаторы являются дополнительными и зависят от реализации поставщика.</w:t>
      </w:r>
    </w:p>
    <w:p w14:paraId="79C99733" w14:textId="77777777" w:rsidR="00CB74C5" w:rsidRDefault="000C3B9C" w:rsidP="0059750E">
      <w:pPr>
        <w:pStyle w:val="2"/>
        <w:numPr>
          <w:ilvl w:val="1"/>
          <w:numId w:val="31"/>
        </w:numPr>
        <w:spacing w:line="240" w:lineRule="auto"/>
      </w:pPr>
      <w:bookmarkStart w:id="11" w:name="_Toc125314070"/>
      <w:proofErr w:type="spellStart"/>
      <w:r>
        <w:lastRenderedPageBreak/>
        <w:t>Разъем</w:t>
      </w:r>
      <w:proofErr w:type="spellEnd"/>
      <w:r>
        <w:t xml:space="preserve"> </w:t>
      </w:r>
      <w:proofErr w:type="spellStart"/>
      <w:r>
        <w:t>платы</w:t>
      </w:r>
      <w:proofErr w:type="spellEnd"/>
      <w:r>
        <w:t xml:space="preserve"> – </w:t>
      </w:r>
      <w:proofErr w:type="spellStart"/>
      <w:r>
        <w:t>Распиновка</w:t>
      </w:r>
      <w:bookmarkEnd w:id="11"/>
      <w:proofErr w:type="spellEnd"/>
    </w:p>
    <w:p w14:paraId="45BA7A1C" w14:textId="77777777" w:rsidR="007A5E8E" w:rsidRPr="00681019" w:rsidRDefault="00C63417" w:rsidP="0059750E">
      <w:pPr>
        <w:spacing w:line="240" w:lineRule="auto"/>
        <w:rPr>
          <w:lang w:val="ru-RU"/>
        </w:rPr>
      </w:pPr>
      <w:r w:rsidRPr="00681019">
        <w:rPr>
          <w:lang w:val="ru-RU"/>
        </w:rPr>
        <w:t xml:space="preserve">Разъем платы </w:t>
      </w:r>
      <w:r>
        <w:t>Time</w:t>
      </w:r>
      <w:r w:rsidRPr="00681019">
        <w:rPr>
          <w:lang w:val="ru-RU"/>
        </w:rPr>
        <w:t>-</w:t>
      </w:r>
      <w:r>
        <w:t>Card</w:t>
      </w:r>
      <w:r w:rsidRPr="00681019">
        <w:rPr>
          <w:lang w:val="ru-RU"/>
        </w:rPr>
        <w:t xml:space="preserve"> представляет собой стандартный 8-контактный разъем, который обеспечивает основные функции </w:t>
      </w:r>
      <w:r>
        <w:t>RCB</w:t>
      </w:r>
      <w:r w:rsidRPr="00681019">
        <w:rPr>
          <w:lang w:val="ru-RU"/>
        </w:rPr>
        <w:t>.</w:t>
      </w:r>
    </w:p>
    <w:p w14:paraId="1DEB644F" w14:textId="77777777" w:rsidR="007302E7" w:rsidRDefault="00C63417" w:rsidP="0059750E">
      <w:pPr>
        <w:pStyle w:val="a9"/>
        <w:numPr>
          <w:ilvl w:val="0"/>
          <w:numId w:val="32"/>
        </w:numPr>
        <w:spacing w:line="240" w:lineRule="auto"/>
      </w:pPr>
      <w:r>
        <w:t xml:space="preserve">UART – </w:t>
      </w:r>
      <w:proofErr w:type="spellStart"/>
      <w:r>
        <w:t>ToD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GNSS </w:t>
      </w:r>
      <w:proofErr w:type="spellStart"/>
      <w:r>
        <w:t>связи</w:t>
      </w:r>
      <w:proofErr w:type="spellEnd"/>
    </w:p>
    <w:p w14:paraId="6A73DFE5" w14:textId="77777777" w:rsidR="00C63417" w:rsidRPr="00693B05" w:rsidRDefault="00C63417" w:rsidP="0059750E">
      <w:pPr>
        <w:pStyle w:val="a9"/>
        <w:numPr>
          <w:ilvl w:val="0"/>
          <w:numId w:val="32"/>
        </w:numPr>
        <w:spacing w:line="240" w:lineRule="auto"/>
      </w:pPr>
      <w:r>
        <w:t xml:space="preserve">PPS </w:t>
      </w:r>
      <w:proofErr w:type="spellStart"/>
      <w:r>
        <w:t>выход</w:t>
      </w:r>
      <w:proofErr w:type="spellEnd"/>
    </w:p>
    <w:p w14:paraId="7A61530B" w14:textId="77777777" w:rsidR="00CB74C5" w:rsidRPr="00CB74C5" w:rsidRDefault="00CB74C5" w:rsidP="0059750E">
      <w:pPr>
        <w:spacing w:line="240" w:lineRule="auto"/>
        <w:rPr>
          <w:i/>
          <w:sz w:val="20"/>
          <w:szCs w:val="20"/>
        </w:rPr>
      </w:pPr>
    </w:p>
    <w:tbl>
      <w:tblPr>
        <w:tblStyle w:val="-1"/>
        <w:tblW w:w="9776" w:type="dxa"/>
        <w:tblLook w:val="04A0" w:firstRow="1" w:lastRow="0" w:firstColumn="1" w:lastColumn="0" w:noHBand="0" w:noVBand="1"/>
      </w:tblPr>
      <w:tblGrid>
        <w:gridCol w:w="1332"/>
        <w:gridCol w:w="1833"/>
        <w:gridCol w:w="1653"/>
        <w:gridCol w:w="4958"/>
      </w:tblGrid>
      <w:tr w:rsidR="00CB74C5" w14:paraId="115BE65D" w14:textId="77777777" w:rsidTr="00F52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02BBBAB2" w14:textId="535C2EF5" w:rsidR="00CB74C5" w:rsidRPr="00F5233C" w:rsidRDefault="00F5233C" w:rsidP="0059750E">
            <w:pPr>
              <w:rPr>
                <w:rFonts w:asciiTheme="minorBidi" w:hAnsiTheme="minorBid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Theme="minorBidi" w:hAnsiTheme="minorBidi"/>
                <w:sz w:val="22"/>
                <w:szCs w:val="22"/>
                <w:lang w:val="ru-RU"/>
              </w:rPr>
              <w:t>Пин</w:t>
            </w:r>
            <w:proofErr w:type="spellEnd"/>
          </w:p>
        </w:tc>
        <w:tc>
          <w:tcPr>
            <w:tcW w:w="1414" w:type="dxa"/>
          </w:tcPr>
          <w:p w14:paraId="76F5EF24" w14:textId="0CEC18D5" w:rsidR="00CB74C5" w:rsidRPr="00F5233C" w:rsidRDefault="00F5233C" w:rsidP="00597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  <w:lang w:val="ru-RU"/>
              </w:rPr>
            </w:pPr>
            <w:r>
              <w:rPr>
                <w:rFonts w:asciiTheme="minorBidi" w:hAnsiTheme="minorBidi"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1675" w:type="dxa"/>
          </w:tcPr>
          <w:p w14:paraId="53E425ED" w14:textId="77777777" w:rsidR="00CB74C5" w:rsidRPr="007302E7" w:rsidRDefault="00CB74C5" w:rsidP="00597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Тип</w:t>
            </w:r>
            <w:proofErr w:type="spellEnd"/>
          </w:p>
        </w:tc>
        <w:tc>
          <w:tcPr>
            <w:tcW w:w="5281" w:type="dxa"/>
          </w:tcPr>
          <w:p w14:paraId="728FCA97" w14:textId="77777777" w:rsidR="00CB74C5" w:rsidRPr="007302E7" w:rsidRDefault="00CB74C5" w:rsidP="00597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Описание</w:t>
            </w:r>
            <w:proofErr w:type="spellEnd"/>
          </w:p>
        </w:tc>
      </w:tr>
      <w:tr w:rsidR="00CB74C5" w14:paraId="14009499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0DA139A8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b w:val="0"/>
                <w:bCs w:val="0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1414" w:type="dxa"/>
          </w:tcPr>
          <w:p w14:paraId="7D2D9A86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VCC_ANT</w:t>
            </w:r>
          </w:p>
        </w:tc>
        <w:tc>
          <w:tcPr>
            <w:tcW w:w="1675" w:type="dxa"/>
          </w:tcPr>
          <w:p w14:paraId="598E053B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Власть</w:t>
            </w:r>
            <w:proofErr w:type="spellEnd"/>
          </w:p>
        </w:tc>
        <w:tc>
          <w:tcPr>
            <w:tcW w:w="5281" w:type="dxa"/>
          </w:tcPr>
          <w:p w14:paraId="386BA0B2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681019">
              <w:rPr>
                <w:rFonts w:asciiTheme="minorBidi" w:hAnsiTheme="minorBidi"/>
                <w:sz w:val="22"/>
                <w:szCs w:val="22"/>
                <w:lang w:val="ru-RU"/>
              </w:rPr>
              <w:t xml:space="preserve">Блок питания антенны, 3В3-5В с макс. </w:t>
            </w:r>
            <w:r w:rsidRPr="007302E7">
              <w:rPr>
                <w:rFonts w:asciiTheme="minorBidi" w:hAnsiTheme="minorBidi"/>
                <w:sz w:val="22"/>
                <w:szCs w:val="22"/>
              </w:rPr>
              <w:t>100мА</w:t>
            </w:r>
          </w:p>
        </w:tc>
      </w:tr>
      <w:tr w:rsidR="00CB74C5" w14:paraId="0DFF33BA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75517371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2</w:t>
            </w:r>
          </w:p>
        </w:tc>
        <w:tc>
          <w:tcPr>
            <w:tcW w:w="1414" w:type="dxa"/>
          </w:tcPr>
          <w:p w14:paraId="50C6A94A" w14:textId="207725FE" w:rsidR="00CB74C5" w:rsidRPr="007302E7" w:rsidRDefault="00681019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VCC</w:t>
            </w:r>
          </w:p>
        </w:tc>
        <w:tc>
          <w:tcPr>
            <w:tcW w:w="1675" w:type="dxa"/>
          </w:tcPr>
          <w:p w14:paraId="705963CE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Власть</w:t>
            </w:r>
            <w:proofErr w:type="spellEnd"/>
          </w:p>
        </w:tc>
        <w:tc>
          <w:tcPr>
            <w:tcW w:w="5281" w:type="dxa"/>
          </w:tcPr>
          <w:p w14:paraId="3056D391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681019">
              <w:rPr>
                <w:rFonts w:asciiTheme="minorBidi" w:hAnsiTheme="minorBidi"/>
                <w:sz w:val="22"/>
                <w:szCs w:val="22"/>
                <w:lang w:val="ru-RU"/>
              </w:rPr>
              <w:t>Мощность приемника, 3</w:t>
            </w:r>
            <w:r w:rsidRPr="007302E7">
              <w:rPr>
                <w:rFonts w:asciiTheme="minorBidi" w:hAnsiTheme="minorBidi"/>
                <w:sz w:val="22"/>
                <w:szCs w:val="22"/>
              </w:rPr>
              <w:t>v</w:t>
            </w:r>
            <w:r w:rsidRPr="00681019">
              <w:rPr>
                <w:rFonts w:asciiTheme="minorBidi" w:hAnsiTheme="minorBidi"/>
                <w:sz w:val="22"/>
                <w:szCs w:val="22"/>
                <w:lang w:val="ru-RU"/>
              </w:rPr>
              <w:t xml:space="preserve">3 с макс. </w:t>
            </w:r>
            <w:r w:rsidRPr="007302E7">
              <w:rPr>
                <w:rFonts w:asciiTheme="minorBidi" w:hAnsiTheme="minorBidi"/>
                <w:sz w:val="22"/>
                <w:szCs w:val="22"/>
              </w:rPr>
              <w:t xml:space="preserve">200 </w:t>
            </w: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мА</w:t>
            </w:r>
            <w:proofErr w:type="spellEnd"/>
          </w:p>
        </w:tc>
      </w:tr>
      <w:tr w:rsidR="00CB74C5" w14:paraId="5087CFF0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12701614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3</w:t>
            </w:r>
          </w:p>
        </w:tc>
        <w:tc>
          <w:tcPr>
            <w:tcW w:w="1414" w:type="dxa"/>
          </w:tcPr>
          <w:p w14:paraId="710BB6E2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TXD</w:t>
            </w:r>
          </w:p>
        </w:tc>
        <w:tc>
          <w:tcPr>
            <w:tcW w:w="1675" w:type="dxa"/>
          </w:tcPr>
          <w:p w14:paraId="6973F017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Выход</w:t>
            </w:r>
            <w:proofErr w:type="spellEnd"/>
          </w:p>
        </w:tc>
        <w:tc>
          <w:tcPr>
            <w:tcW w:w="5281" w:type="dxa"/>
          </w:tcPr>
          <w:p w14:paraId="1FCE8317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UART TDX, LVCMOS</w:t>
            </w:r>
          </w:p>
        </w:tc>
      </w:tr>
      <w:tr w:rsidR="00CB74C5" w14:paraId="2554D757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05410814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4</w:t>
            </w:r>
          </w:p>
        </w:tc>
        <w:tc>
          <w:tcPr>
            <w:tcW w:w="1414" w:type="dxa"/>
          </w:tcPr>
          <w:p w14:paraId="2ADF8B3C" w14:textId="235FFAE3" w:rsidR="00CB74C5" w:rsidRPr="007302E7" w:rsidRDefault="00681019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RST</w:t>
            </w:r>
          </w:p>
        </w:tc>
        <w:tc>
          <w:tcPr>
            <w:tcW w:w="1675" w:type="dxa"/>
          </w:tcPr>
          <w:p w14:paraId="5CED3777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Вход</w:t>
            </w:r>
            <w:proofErr w:type="spellEnd"/>
          </w:p>
        </w:tc>
        <w:tc>
          <w:tcPr>
            <w:tcW w:w="5281" w:type="dxa"/>
          </w:tcPr>
          <w:p w14:paraId="1375B2B0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Аппаратный</w:t>
            </w:r>
            <w:proofErr w:type="spellEnd"/>
            <w:r w:rsidRPr="007302E7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сброс</w:t>
            </w:r>
            <w:proofErr w:type="spellEnd"/>
          </w:p>
        </w:tc>
      </w:tr>
      <w:tr w:rsidR="00CB74C5" w14:paraId="2A2B95C5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42D5F06F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5</w:t>
            </w:r>
          </w:p>
        </w:tc>
        <w:tc>
          <w:tcPr>
            <w:tcW w:w="1414" w:type="dxa"/>
          </w:tcPr>
          <w:p w14:paraId="2475A546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RXD</w:t>
            </w:r>
          </w:p>
        </w:tc>
        <w:tc>
          <w:tcPr>
            <w:tcW w:w="1675" w:type="dxa"/>
          </w:tcPr>
          <w:p w14:paraId="505224D4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Вход</w:t>
            </w:r>
            <w:proofErr w:type="spellEnd"/>
          </w:p>
        </w:tc>
        <w:tc>
          <w:tcPr>
            <w:tcW w:w="5281" w:type="dxa"/>
          </w:tcPr>
          <w:p w14:paraId="7A5BADE8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UART RXD, LVCMOS</w:t>
            </w:r>
          </w:p>
        </w:tc>
      </w:tr>
      <w:tr w:rsidR="00CB74C5" w:rsidRPr="00F5233C" w14:paraId="5486E570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651D5D0A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6</w:t>
            </w:r>
          </w:p>
        </w:tc>
        <w:tc>
          <w:tcPr>
            <w:tcW w:w="1414" w:type="dxa"/>
          </w:tcPr>
          <w:p w14:paraId="3287247F" w14:textId="5C0FA7CE" w:rsidR="00CB74C5" w:rsidRPr="007302E7" w:rsidRDefault="00681019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TP</w:t>
            </w:r>
            <w:r w:rsidR="00CB74C5" w:rsidRPr="007302E7">
              <w:rPr>
                <w:rFonts w:asciiTheme="minorBidi" w:hAnsiTheme="minorBidi"/>
                <w:sz w:val="22"/>
                <w:szCs w:val="22"/>
              </w:rPr>
              <w:t>1</w:t>
            </w:r>
          </w:p>
        </w:tc>
        <w:tc>
          <w:tcPr>
            <w:tcW w:w="1675" w:type="dxa"/>
          </w:tcPr>
          <w:p w14:paraId="058FEA24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Выход</w:t>
            </w:r>
            <w:proofErr w:type="spellEnd"/>
          </w:p>
        </w:tc>
        <w:tc>
          <w:tcPr>
            <w:tcW w:w="5281" w:type="dxa"/>
          </w:tcPr>
          <w:p w14:paraId="7D161DEC" w14:textId="77777777" w:rsidR="00CB74C5" w:rsidRPr="00681019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  <w:lang w:val="ru-RU"/>
              </w:rPr>
            </w:pPr>
            <w:r w:rsidRPr="00681019">
              <w:rPr>
                <w:rFonts w:asciiTheme="minorBidi" w:hAnsiTheme="minorBidi"/>
                <w:sz w:val="22"/>
                <w:szCs w:val="22"/>
                <w:lang w:val="ru-RU"/>
              </w:rPr>
              <w:t>Временной импульс (рекомендуется 1-</w:t>
            </w:r>
            <w:r w:rsidRPr="007302E7">
              <w:rPr>
                <w:rFonts w:asciiTheme="minorBidi" w:hAnsiTheme="minorBidi"/>
                <w:sz w:val="22"/>
                <w:szCs w:val="22"/>
              </w:rPr>
              <w:t>PPS</w:t>
            </w:r>
            <w:r w:rsidRPr="00681019">
              <w:rPr>
                <w:rFonts w:asciiTheme="minorBidi" w:hAnsiTheme="minorBidi"/>
                <w:sz w:val="22"/>
                <w:szCs w:val="22"/>
                <w:lang w:val="ru-RU"/>
              </w:rPr>
              <w:t xml:space="preserve">), </w:t>
            </w:r>
            <w:r w:rsidRPr="007302E7">
              <w:rPr>
                <w:rFonts w:asciiTheme="minorBidi" w:hAnsiTheme="minorBidi"/>
                <w:sz w:val="22"/>
                <w:szCs w:val="22"/>
              </w:rPr>
              <w:t>LVCMOS</w:t>
            </w:r>
          </w:p>
        </w:tc>
      </w:tr>
      <w:tr w:rsidR="00CB74C5" w:rsidRPr="00F5233C" w14:paraId="759B9E6E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561CD985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7</w:t>
            </w:r>
          </w:p>
        </w:tc>
        <w:tc>
          <w:tcPr>
            <w:tcW w:w="1414" w:type="dxa"/>
          </w:tcPr>
          <w:p w14:paraId="2BD1A95F" w14:textId="5CE0DF88" w:rsidR="00CB74C5" w:rsidRPr="007302E7" w:rsidRDefault="00681019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TP</w:t>
            </w:r>
            <w:r w:rsidR="00CB74C5" w:rsidRPr="007302E7">
              <w:rPr>
                <w:rFonts w:asciiTheme="minorBidi" w:hAnsiTheme="minorBidi"/>
                <w:sz w:val="22"/>
                <w:szCs w:val="22"/>
              </w:rPr>
              <w:t>2</w:t>
            </w:r>
          </w:p>
        </w:tc>
        <w:tc>
          <w:tcPr>
            <w:tcW w:w="1675" w:type="dxa"/>
          </w:tcPr>
          <w:p w14:paraId="255B6420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Выход</w:t>
            </w:r>
            <w:proofErr w:type="spellEnd"/>
            <w:r w:rsidRPr="007302E7">
              <w:rPr>
                <w:rFonts w:asciiTheme="minorBidi" w:hAnsiTheme="minorBidi"/>
                <w:sz w:val="22"/>
                <w:szCs w:val="22"/>
              </w:rPr>
              <w:t>/</w:t>
            </w: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Вход</w:t>
            </w:r>
            <w:proofErr w:type="spellEnd"/>
          </w:p>
        </w:tc>
        <w:tc>
          <w:tcPr>
            <w:tcW w:w="5281" w:type="dxa"/>
          </w:tcPr>
          <w:p w14:paraId="3E1CE575" w14:textId="77777777" w:rsidR="00CB74C5" w:rsidRPr="00681019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  <w:lang w:val="ru-RU"/>
              </w:rPr>
            </w:pPr>
            <w:r w:rsidRPr="00681019">
              <w:rPr>
                <w:rFonts w:asciiTheme="minorBidi" w:hAnsiTheme="minorBidi"/>
                <w:sz w:val="22"/>
                <w:szCs w:val="22"/>
                <w:lang w:val="ru-RU"/>
              </w:rPr>
              <w:t xml:space="preserve">Временной импульс (выходной, входной, неиспользуемый или определенный), </w:t>
            </w:r>
            <w:r w:rsidRPr="007302E7">
              <w:rPr>
                <w:rFonts w:asciiTheme="minorBidi" w:hAnsiTheme="minorBidi"/>
                <w:sz w:val="22"/>
                <w:szCs w:val="22"/>
              </w:rPr>
              <w:t>LVCMOS</w:t>
            </w:r>
          </w:p>
        </w:tc>
      </w:tr>
      <w:tr w:rsidR="00CB74C5" w14:paraId="4C6895CB" w14:textId="77777777" w:rsidTr="00F523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14:paraId="6E19D57F" w14:textId="77777777" w:rsidR="00CB74C5" w:rsidRPr="007302E7" w:rsidRDefault="00CB74C5" w:rsidP="0059750E">
            <w:pPr>
              <w:jc w:val="center"/>
              <w:rPr>
                <w:rFonts w:asciiTheme="minorBidi" w:hAnsiTheme="minorBidi"/>
                <w:sz w:val="22"/>
                <w:szCs w:val="22"/>
              </w:rPr>
            </w:pPr>
            <w:r w:rsidRPr="007302E7">
              <w:rPr>
                <w:rFonts w:asciiTheme="minorBidi" w:hAnsiTheme="minorBidi"/>
                <w:sz w:val="22"/>
                <w:szCs w:val="22"/>
              </w:rPr>
              <w:t>8</w:t>
            </w:r>
          </w:p>
        </w:tc>
        <w:tc>
          <w:tcPr>
            <w:tcW w:w="1414" w:type="dxa"/>
          </w:tcPr>
          <w:p w14:paraId="70206CEF" w14:textId="1954F709" w:rsidR="00CB74C5" w:rsidRPr="007302E7" w:rsidRDefault="00681019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GND</w:t>
            </w:r>
          </w:p>
        </w:tc>
        <w:tc>
          <w:tcPr>
            <w:tcW w:w="1675" w:type="dxa"/>
          </w:tcPr>
          <w:p w14:paraId="26FFFA25" w14:textId="77777777" w:rsidR="00CB74C5" w:rsidRPr="007302E7" w:rsidRDefault="00CB74C5" w:rsidP="00597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Власть</w:t>
            </w:r>
            <w:proofErr w:type="spellEnd"/>
          </w:p>
        </w:tc>
        <w:tc>
          <w:tcPr>
            <w:tcW w:w="5281" w:type="dxa"/>
          </w:tcPr>
          <w:p w14:paraId="452C37E1" w14:textId="77777777" w:rsidR="00CB74C5" w:rsidRPr="007302E7" w:rsidRDefault="00CB74C5" w:rsidP="0059750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Возврат</w:t>
            </w:r>
            <w:proofErr w:type="spellEnd"/>
            <w:r w:rsidRPr="007302E7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питания</w:t>
            </w:r>
            <w:proofErr w:type="spellEnd"/>
            <w:r w:rsidRPr="007302E7">
              <w:rPr>
                <w:rFonts w:asciiTheme="minorBidi" w:hAnsiTheme="minorBidi"/>
                <w:sz w:val="22"/>
                <w:szCs w:val="22"/>
              </w:rPr>
              <w:t xml:space="preserve">, </w:t>
            </w:r>
            <w:proofErr w:type="spellStart"/>
            <w:r w:rsidRPr="007302E7">
              <w:rPr>
                <w:rFonts w:asciiTheme="minorBidi" w:hAnsiTheme="minorBidi"/>
                <w:sz w:val="22"/>
                <w:szCs w:val="22"/>
              </w:rPr>
              <w:t>заземление</w:t>
            </w:r>
            <w:proofErr w:type="spellEnd"/>
          </w:p>
        </w:tc>
      </w:tr>
    </w:tbl>
    <w:p w14:paraId="63476B87" w14:textId="5F3C7ACB" w:rsidR="00B5249B" w:rsidRDefault="00F5233C" w:rsidP="0059750E">
      <w:pPr>
        <w:pStyle w:val="2"/>
        <w:numPr>
          <w:ilvl w:val="1"/>
          <w:numId w:val="31"/>
        </w:numPr>
        <w:spacing w:line="240" w:lineRule="auto"/>
      </w:pPr>
      <w:bookmarkStart w:id="12" w:name="_gj6fo31vr336" w:colFirst="0" w:colLast="0"/>
      <w:bookmarkEnd w:id="12"/>
      <w:r>
        <w:rPr>
          <w:lang w:val="ru-RU"/>
        </w:rPr>
        <w:t>М</w:t>
      </w:r>
      <w:proofErr w:type="spellStart"/>
      <w:r w:rsidR="00454416">
        <w:t>акет</w:t>
      </w:r>
      <w:proofErr w:type="spellEnd"/>
    </w:p>
    <w:p w14:paraId="45F511A1" w14:textId="77777777" w:rsidR="0084266C" w:rsidRPr="00681019" w:rsidRDefault="00C61A4A" w:rsidP="0059750E">
      <w:pPr>
        <w:spacing w:line="240" w:lineRule="auto"/>
        <w:rPr>
          <w:lang w:val="ru-RU"/>
        </w:rPr>
      </w:pPr>
      <w:r w:rsidRPr="00681019">
        <w:rPr>
          <w:lang w:val="ru-RU"/>
        </w:rPr>
        <w:t xml:space="preserve">Это определяет механический форм-фактор и компоновку </w:t>
      </w:r>
      <w:r>
        <w:t>RCB</w:t>
      </w:r>
      <w:r w:rsidRPr="00681019">
        <w:rPr>
          <w:lang w:val="ru-RU"/>
        </w:rPr>
        <w:t>.</w:t>
      </w:r>
    </w:p>
    <w:p w14:paraId="65B2236E" w14:textId="77777777" w:rsidR="008901E4" w:rsidRDefault="0084266C" w:rsidP="0059750E">
      <w:pPr>
        <w:spacing w:line="240" w:lineRule="auto"/>
      </w:pPr>
      <w:r>
        <w:t xml:space="preserve">В </w:t>
      </w:r>
      <w:proofErr w:type="spellStart"/>
      <w:r>
        <w:t>частности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называем</w:t>
      </w:r>
      <w:proofErr w:type="spellEnd"/>
      <w:r>
        <w:t xml:space="preserve"> </w:t>
      </w:r>
      <w:proofErr w:type="spellStart"/>
      <w:r>
        <w:t>размещение</w:t>
      </w:r>
      <w:proofErr w:type="spellEnd"/>
    </w:p>
    <w:p w14:paraId="7E0619E9" w14:textId="77777777" w:rsidR="008901E4" w:rsidRDefault="00C61A4A" w:rsidP="008901E4">
      <w:pPr>
        <w:pStyle w:val="a9"/>
        <w:numPr>
          <w:ilvl w:val="0"/>
          <w:numId w:val="33"/>
        </w:numPr>
        <w:spacing w:line="240" w:lineRule="auto"/>
      </w:pPr>
      <w:proofErr w:type="spellStart"/>
      <w:r>
        <w:t>Разъем</w:t>
      </w:r>
      <w:proofErr w:type="spellEnd"/>
      <w:r>
        <w:t xml:space="preserve"> </w:t>
      </w:r>
      <w:proofErr w:type="spellStart"/>
      <w:r>
        <w:t>антенны</w:t>
      </w:r>
      <w:proofErr w:type="spellEnd"/>
      <w:r>
        <w:t xml:space="preserve"> [📡]</w:t>
      </w:r>
    </w:p>
    <w:p w14:paraId="4B1CEF83" w14:textId="77777777" w:rsidR="008901E4" w:rsidRPr="00681019" w:rsidRDefault="00C61A4A" w:rsidP="008901E4">
      <w:pPr>
        <w:pStyle w:val="a9"/>
        <w:numPr>
          <w:ilvl w:val="0"/>
          <w:numId w:val="33"/>
        </w:numPr>
        <w:spacing w:line="240" w:lineRule="auto"/>
        <w:rPr>
          <w:lang w:val="ru-RU"/>
        </w:rPr>
      </w:pPr>
      <w:r w:rsidRPr="00681019">
        <w:rPr>
          <w:lang w:val="ru-RU"/>
        </w:rPr>
        <w:t>Разъем платы табельного учета [</w:t>
      </w:r>
      <w:r>
        <w:t>J</w:t>
      </w:r>
      <w:r w:rsidRPr="00681019">
        <w:rPr>
          <w:lang w:val="ru-RU"/>
        </w:rPr>
        <w:t>1]</w:t>
      </w:r>
    </w:p>
    <w:p w14:paraId="301D55C6" w14:textId="77777777" w:rsidR="00C61A4A" w:rsidRPr="00681019" w:rsidRDefault="009A09E8" w:rsidP="008901E4">
      <w:pPr>
        <w:pStyle w:val="a9"/>
        <w:numPr>
          <w:ilvl w:val="0"/>
          <w:numId w:val="33"/>
        </w:numPr>
        <w:spacing w:line="240" w:lineRule="auto"/>
        <w:rPr>
          <w:lang w:val="ru-RU"/>
        </w:rPr>
      </w:pPr>
      <w:r w:rsidRPr="00681019">
        <w:rPr>
          <w:lang w:val="ru-RU"/>
        </w:rPr>
        <w:t>Отверстия для крепления табельного учета</w:t>
      </w:r>
      <w:del w:id="13" w:author="Elad Wind" w:date="2023-01-16T23:07:00Z">
        <w:r w:rsidR="00BE7E95" w:rsidRPr="00681019" w:rsidDel="003A3D55">
          <w:rPr>
            <w:lang w:val="ru-RU"/>
          </w:rPr>
          <w:delText xml:space="preserve">. </w:delText>
        </w:r>
      </w:del>
    </w:p>
    <w:p w14:paraId="707056F5" w14:textId="77777777" w:rsidR="00DB494A" w:rsidRPr="00681019" w:rsidRDefault="00DB494A" w:rsidP="00315217">
      <w:pPr>
        <w:spacing w:line="240" w:lineRule="auto"/>
        <w:rPr>
          <w:lang w:val="ru-RU"/>
        </w:rPr>
      </w:pPr>
    </w:p>
    <w:p w14:paraId="3BE667B2" w14:textId="43478AB8" w:rsidR="00DB494A" w:rsidRDefault="00DB494A" w:rsidP="000A11D5">
      <w:pPr>
        <w:spacing w:line="240" w:lineRule="auto"/>
      </w:pPr>
      <w:r w:rsidRPr="00681019">
        <w:rPr>
          <w:lang w:val="ru-RU"/>
        </w:rPr>
        <w:t xml:space="preserve">Мы называем 4 отверстия для винтов, их расположение и размеры являются обязательными. </w:t>
      </w:r>
      <w:proofErr w:type="spellStart"/>
      <w:r>
        <w:t>Применяйте</w:t>
      </w:r>
      <w:proofErr w:type="spellEnd"/>
      <w:r>
        <w:t xml:space="preserve"> </w:t>
      </w:r>
      <w:proofErr w:type="spellStart"/>
      <w:r>
        <w:t>заземленные</w:t>
      </w:r>
      <w:proofErr w:type="spellEnd"/>
      <w:r>
        <w:t xml:space="preserve"> </w:t>
      </w:r>
      <w:proofErr w:type="spellStart"/>
      <w:r>
        <w:t>зоны</w:t>
      </w:r>
      <w:proofErr w:type="spellEnd"/>
      <w:r>
        <w:t xml:space="preserve"> </w:t>
      </w:r>
      <w:proofErr w:type="spellStart"/>
      <w:r>
        <w:t>безопасности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отверстий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винтов</w:t>
      </w:r>
      <w:proofErr w:type="spellEnd"/>
    </w:p>
    <w:p w14:paraId="6F2C9843" w14:textId="2E2CB163" w:rsidR="00B5249B" w:rsidRPr="00730890" w:rsidRDefault="001B01D1" w:rsidP="0059750E">
      <w:pPr>
        <w:pStyle w:val="2"/>
        <w:numPr>
          <w:ilvl w:val="2"/>
          <w:numId w:val="31"/>
        </w:numPr>
        <w:spacing w:line="240" w:lineRule="auto"/>
      </w:pPr>
      <w:bookmarkStart w:id="14" w:name="_Toc125314072"/>
      <w:proofErr w:type="spellStart"/>
      <w:r>
        <w:lastRenderedPageBreak/>
        <w:t>Вид</w:t>
      </w:r>
      <w:proofErr w:type="spellEnd"/>
      <w:r>
        <w:t xml:space="preserve"> </w:t>
      </w:r>
      <w:proofErr w:type="spellStart"/>
      <w:r>
        <w:t>снизу</w:t>
      </w:r>
      <w:bookmarkEnd w:id="14"/>
      <w:proofErr w:type="spellEnd"/>
      <w:r w:rsidR="00F27EA1">
        <w:rPr>
          <w:noProof/>
        </w:rPr>
        <mc:AlternateContent>
          <mc:Choice Requires="wpg">
            <w:drawing>
              <wp:anchor distT="0" distB="0" distL="114300" distR="114300" simplePos="0" relativeHeight="251658582" behindDoc="0" locked="0" layoutInCell="1" allowOverlap="1" wp14:anchorId="2AB130F7" wp14:editId="6AB04447">
                <wp:simplePos x="0" y="0"/>
                <wp:positionH relativeFrom="column">
                  <wp:posOffset>0</wp:posOffset>
                </wp:positionH>
                <wp:positionV relativeFrom="paragraph">
                  <wp:posOffset>262890</wp:posOffset>
                </wp:positionV>
                <wp:extent cx="5628640" cy="3010535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40" cy="3010535"/>
                          <a:chOff x="0" y="0"/>
                          <a:chExt cx="5628640" cy="3010535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5628640" cy="3010535"/>
                            <a:chOff x="0" y="0"/>
                            <a:chExt cx="5628697" cy="3010676"/>
                          </a:xfrm>
                        </wpg:grpSpPr>
                        <wpg:grpSp>
                          <wpg:cNvPr id="81" name="Group 81"/>
                          <wpg:cNvGrpSpPr/>
                          <wpg:grpSpPr>
                            <a:xfrm>
                              <a:off x="0" y="0"/>
                              <a:ext cx="5628697" cy="2520835"/>
                              <a:chOff x="0" y="0"/>
                              <a:chExt cx="5628697" cy="2520835"/>
                            </a:xfrm>
                          </wpg:grpSpPr>
                          <wpg:grpS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5628697" cy="2520835"/>
                                <a:chOff x="0" y="0"/>
                                <a:chExt cx="5628697" cy="2520835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706582"/>
                                  <a:ext cx="4259580" cy="1812616"/>
                                  <a:chOff x="0" y="0"/>
                                  <a:chExt cx="4259580" cy="1812616"/>
                                </a:xfrm>
                              </wpg:grpSpPr>
                              <wpg:grpSp>
                                <wpg:cNvPr id="37" name="Group 37"/>
                                <wpg:cNvGrpSpPr/>
                                <wpg:grpSpPr>
                                  <a:xfrm>
                                    <a:off x="0" y="0"/>
                                    <a:ext cx="4145875" cy="1812616"/>
                                    <a:chOff x="0" y="0"/>
                                    <a:chExt cx="4145875" cy="1812616"/>
                                  </a:xfrm>
                                </wpg:grpSpPr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0" y="499463"/>
                                      <a:ext cx="808121" cy="363621"/>
                                      <a:chOff x="0" y="0"/>
                                      <a:chExt cx="808121" cy="363621"/>
                                    </a:xfrm>
                                  </wpg:grpSpPr>
                                  <wps:wsp>
                                    <wps:cNvPr id="4" name="Rectangle 4"/>
                                    <wps:cNvSpPr/>
                                    <wps:spPr>
                                      <a:xfrm>
                                        <a:off x="444500" y="0"/>
                                        <a:ext cx="363621" cy="36362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F63231B" w14:textId="77777777" w:rsidR="001B73DE" w:rsidRPr="00703201" w:rsidRDefault="00703201" w:rsidP="001B73DE">
                                          <w:pPr>
                                            <w:jc w:val="center"/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703201">
                                            <w:rPr>
                                              <w:rFonts w:ascii="Segoe UI Emoji" w:hAnsi="Segoe UI Emoji" w:cs="Segoe UI Emoji"/>
                                              <w:sz w:val="36"/>
                                              <w:szCs w:val="36"/>
                                            </w:rPr>
                                            <w:t>📡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Rectangle 5"/>
                                    <wps:cNvSpPr/>
                                    <wps:spPr>
                                      <a:xfrm>
                                        <a:off x="391160" y="27940"/>
                                        <a:ext cx="53340" cy="312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Rectangle 6"/>
                                    <wps:cNvSpPr/>
                                    <wps:spPr>
                                      <a:xfrm>
                                        <a:off x="0" y="76200"/>
                                        <a:ext cx="389890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6" name="Group 36"/>
                                  <wpg:cNvGrpSpPr/>
                                  <wpg:grpSpPr>
                                    <a:xfrm>
                                      <a:off x="291993" y="0"/>
                                      <a:ext cx="3853882" cy="1812616"/>
                                      <a:chOff x="0" y="0"/>
                                      <a:chExt cx="3853882" cy="1812616"/>
                                    </a:xfrm>
                                  </wpg:grpSpPr>
                                  <wps:wsp>
                                    <wps:cNvPr id="3" name="Rectangle 3"/>
                                    <wps:cNvSpPr/>
                                    <wps:spPr>
                                      <a:xfrm>
                                        <a:off x="0" y="0"/>
                                        <a:ext cx="3853882" cy="181261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3536688" y="49121"/>
                                        <a:ext cx="218440" cy="215900"/>
                                        <a:chOff x="0" y="0"/>
                                        <a:chExt cx="218440" cy="215900"/>
                                      </a:xfrm>
                                    </wpg:grpSpPr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22860" y="22860"/>
                                          <a:ext cx="170180" cy="17018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Straight Connector 15"/>
                                      <wps:cNvCnPr/>
                                      <wps:spPr>
                                        <a:xfrm>
                                          <a:off x="109220" y="0"/>
                                          <a:ext cx="0" cy="2159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" name="Straight Connector 17"/>
                                      <wps:cNvCnPr/>
                                      <wps:spPr>
                                        <a:xfrm flipH="1">
                                          <a:off x="0" y="109220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" name="Group 19"/>
                                    <wpg:cNvGrpSpPr/>
                                    <wpg:grpSpPr>
                                      <a:xfrm>
                                        <a:off x="56678" y="49121"/>
                                        <a:ext cx="218440" cy="215900"/>
                                        <a:chOff x="0" y="0"/>
                                        <a:chExt cx="218440" cy="215900"/>
                                      </a:xfrm>
                                    </wpg:grpSpPr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2860" y="22860"/>
                                          <a:ext cx="170180" cy="17018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" name="Straight Connector 21"/>
                                      <wps:cNvCnPr/>
                                      <wps:spPr>
                                        <a:xfrm>
                                          <a:off x="109220" y="0"/>
                                          <a:ext cx="0" cy="2159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" name="Straight Connector 22"/>
                                      <wps:cNvCnPr/>
                                      <wps:spPr>
                                        <a:xfrm flipH="1">
                                          <a:off x="0" y="109220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56678" y="1541633"/>
                                        <a:ext cx="218440" cy="215900"/>
                                        <a:chOff x="0" y="0"/>
                                        <a:chExt cx="218440" cy="215900"/>
                                      </a:xfrm>
                                    </wpg:grpSpPr>
                                    <wps:wsp>
                                      <wps:cNvPr id="24" name="Oval 24"/>
                                      <wps:cNvSpPr/>
                                      <wps:spPr>
                                        <a:xfrm>
                                          <a:off x="22860" y="22860"/>
                                          <a:ext cx="170180" cy="17018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" name="Straight Connector 25"/>
                                      <wps:cNvCnPr/>
                                      <wps:spPr>
                                        <a:xfrm>
                                          <a:off x="109220" y="0"/>
                                          <a:ext cx="0" cy="2159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Straight Connector 26"/>
                                      <wps:cNvCnPr/>
                                      <wps:spPr>
                                        <a:xfrm flipH="1">
                                          <a:off x="0" y="109220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3536688" y="1541633"/>
                                        <a:ext cx="218440" cy="215900"/>
                                        <a:chOff x="0" y="0"/>
                                        <a:chExt cx="218440" cy="215900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22860" y="22860"/>
                                          <a:ext cx="170180" cy="17018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Straight Connector 29"/>
                                      <wps:cNvCnPr/>
                                      <wps:spPr>
                                        <a:xfrm>
                                          <a:off x="109220" y="0"/>
                                          <a:ext cx="0" cy="2159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Straight Connector 30"/>
                                      <wps:cNvCnPr/>
                                      <wps:spPr>
                                        <a:xfrm flipH="1">
                                          <a:off x="0" y="109220"/>
                                          <a:ext cx="21844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34" name="Group 34"/>
                                  <wpg:cNvGrpSpPr/>
                                  <wpg:grpSpPr>
                                    <a:xfrm>
                                      <a:off x="3634511" y="934386"/>
                                      <a:ext cx="335280" cy="462358"/>
                                      <a:chOff x="228563" y="116762"/>
                                      <a:chExt cx="335280" cy="462358"/>
                                    </a:xfrm>
                                  </wpg:grpSpPr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228563" y="116762"/>
                                        <a:ext cx="335280" cy="46235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4F17E1C" w14:textId="77777777" w:rsidR="00381A62" w:rsidRPr="00703201" w:rsidRDefault="00381A62" w:rsidP="00703201">
                                          <w:pPr>
                                            <w:jc w:val="center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 w:rsidRPr="00703201"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  <w:t>8 7</w:t>
                                          </w:r>
                                        </w:p>
                                        <w:p w14:paraId="5F7FAF64" w14:textId="77777777" w:rsidR="00381A62" w:rsidRPr="00703201" w:rsidRDefault="00381A62" w:rsidP="00703201">
                                          <w:pPr>
                                            <w:jc w:val="center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 w:rsidRPr="00703201"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  <w:t>6 5</w:t>
                                          </w:r>
                                        </w:p>
                                        <w:p w14:paraId="40788A83" w14:textId="77777777" w:rsidR="00381A62" w:rsidRPr="00703201" w:rsidRDefault="00381A62" w:rsidP="00703201">
                                          <w:pPr>
                                            <w:jc w:val="center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 w:rsidRPr="00703201"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  <w:t>4 3</w:t>
                                          </w:r>
                                        </w:p>
                                        <w:p w14:paraId="6B668EBE" w14:textId="77777777" w:rsidR="00381A62" w:rsidRPr="00703201" w:rsidRDefault="00381A62" w:rsidP="00703201">
                                          <w:pPr>
                                            <w:jc w:val="center"/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 w:rsidRPr="00703201">
                                            <w:rPr>
                                              <w:sz w:val="15"/>
                                              <w:szCs w:val="15"/>
                                            </w:rPr>
                                            <w:t>2 1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1" name="Group 31"/>
                                    <wpg:cNvGrpSpPr/>
                                    <wpg:grpSpPr>
                                      <a:xfrm>
                                        <a:off x="279400" y="116840"/>
                                        <a:ext cx="231140" cy="462280"/>
                                        <a:chOff x="279400" y="116840"/>
                                        <a:chExt cx="231140" cy="462280"/>
                                      </a:xfrm>
                                    </wpg:grpSpPr>
                                    <wps:wsp>
                                      <wps:cNvPr id="7" name="Rectangle 7"/>
                                      <wps:cNvSpPr/>
                                      <wps:spPr>
                                        <a:xfrm>
                                          <a:off x="279400" y="116840"/>
                                          <a:ext cx="228600" cy="462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Straight Connector 8"/>
                                      <wps:cNvCnPr/>
                                      <wps:spPr>
                                        <a:xfrm>
                                          <a:off x="281940" y="347980"/>
                                          <a:ext cx="2286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Straight Connector 9"/>
                                      <wps:cNvCnPr/>
                                      <wps:spPr>
                                        <a:xfrm>
                                          <a:off x="393700" y="116840"/>
                                          <a:ext cx="0" cy="46228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Straight Connector 11"/>
                                      <wps:cNvCnPr/>
                                      <wps:spPr>
                                        <a:xfrm>
                                          <a:off x="281940" y="231140"/>
                                          <a:ext cx="2286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Connector 13"/>
                                      <wps:cNvCnPr/>
                                      <wps:spPr>
                                        <a:xfrm>
                                          <a:off x="279400" y="462280"/>
                                          <a:ext cx="22860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3731260" y="279400"/>
                                    <a:ext cx="528320" cy="218440"/>
                                    <a:chOff x="0" y="0"/>
                                    <a:chExt cx="528320" cy="218440"/>
                                  </a:xfrm>
                                </wpg:grpSpPr>
                                <wpg:grpSp>
                                  <wpg:cNvPr id="41" name="Group 41"/>
                                  <wpg:cNvGrpSpPr/>
                                  <wpg:grpSpPr>
                                    <a:xfrm>
                                      <a:off x="0" y="63500"/>
                                      <a:ext cx="67843" cy="91440"/>
                                      <a:chOff x="0" y="0"/>
                                      <a:chExt cx="67843" cy="91440"/>
                                    </a:xfrm>
                                  </wpg:grpSpPr>
                                  <wps:wsp>
                                    <wps:cNvPr id="38" name="Oval 38"/>
                                    <wps:cNvSpPr/>
                                    <wps:spPr>
                                      <a:xfrm>
                                        <a:off x="0" y="12700"/>
                                        <a:ext cx="67843" cy="6604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 flipV="1">
                                        <a:off x="0" y="0"/>
                                        <a:ext cx="67843" cy="91440"/>
                                      </a:xfrm>
                                      <a:prstGeom prst="line">
                                        <a:avLst/>
                                      </a:prstGeom>
                                      <a:ln w="1587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" name="Text Box 42"/>
                                  <wps:cNvSpPr txBox="1"/>
                                  <wps:spPr>
                                    <a:xfrm>
                                      <a:off x="25400" y="0"/>
                                      <a:ext cx="502920" cy="218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94BD3" w14:textId="77777777" w:rsidR="00381A62" w:rsidRPr="000F3C6A" w:rsidRDefault="00381A62" w:rsidP="00381A62">
                                        <w:pPr>
                                          <w:rPr>
                                            <w:sz w:val="15"/>
                                            <w:szCs w:val="15"/>
                                          </w:rPr>
                                        </w:pPr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 xml:space="preserve">3,1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5"/>
                                            <w:szCs w:val="15"/>
                                          </w:rPr>
                                          <w:t>мм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4078431" y="706005"/>
                                  <a:ext cx="1550266" cy="1814830"/>
                                  <a:chOff x="0" y="0"/>
                                  <a:chExt cx="1550266" cy="1814830"/>
                                </a:xfrm>
                              </wpg:grpSpPr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0" y="158461"/>
                                    <a:ext cx="716280" cy="1493520"/>
                                    <a:chOff x="0" y="0"/>
                                    <a:chExt cx="716280" cy="1493520"/>
                                  </a:xfrm>
                                </wpg:grpSpPr>
                                <wps:wsp>
                                  <wps:cNvPr id="45" name="Straight Connector 45"/>
                                  <wps:cNvCnPr/>
                                  <wps:spPr>
                                    <a:xfrm flipH="1">
                                      <a:off x="0" y="0"/>
                                      <a:ext cx="4445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" name="Straight Arrow Connector 46"/>
                                  <wps:cNvCnPr/>
                                  <wps:spPr>
                                    <a:xfrm flipV="1">
                                      <a:off x="302260" y="0"/>
                                      <a:ext cx="0" cy="6390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" name="Straight Connector 48"/>
                                  <wps:cNvCnPr/>
                                  <wps:spPr>
                                    <a:xfrm flipH="1">
                                      <a:off x="0" y="1493520"/>
                                      <a:ext cx="4445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>
                                      <a:off x="302260" y="855980"/>
                                      <a:ext cx="0" cy="6337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" name="Text Box 50"/>
                                  <wps:cNvSpPr txBox="1"/>
                                  <wps:spPr>
                                    <a:xfrm>
                                      <a:off x="91440" y="596900"/>
                                      <a:ext cx="624840" cy="260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69A06F7" w14:textId="77777777" w:rsidR="00381A62" w:rsidRDefault="00381A62" w:rsidP="00381A62">
                                        <w:r>
                                          <w:t>26мм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67541" y="0"/>
                                    <a:ext cx="1482725" cy="1814830"/>
                                    <a:chOff x="-512485" y="0"/>
                                    <a:chExt cx="1482725" cy="1814830"/>
                                  </a:xfrm>
                                </wpg:grpSpPr>
                                <wps:wsp>
                                  <wps:cNvPr id="60" name="Straight Connector 60"/>
                                  <wps:cNvCnPr/>
                                  <wps:spPr>
                                    <a:xfrm flipH="1">
                                      <a:off x="-512485" y="0"/>
                                      <a:ext cx="116078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Straight Arrow Connector 61"/>
                                  <wps:cNvCnPr>
                                    <a:stCxn id="64" idx="0"/>
                                  </wps:cNvCnPr>
                                  <wps:spPr>
                                    <a:xfrm flipH="1" flipV="1">
                                      <a:off x="510540" y="0"/>
                                      <a:ext cx="0" cy="76708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2" name="Straight Connector 62"/>
                                  <wps:cNvCnPr/>
                                  <wps:spPr>
                                    <a:xfrm flipH="1" flipV="1">
                                      <a:off x="-511890" y="1812290"/>
                                      <a:ext cx="1160185" cy="25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Straight Arrow Connector 63"/>
                                  <wps:cNvCnPr/>
                                  <wps:spPr>
                                    <a:xfrm>
                                      <a:off x="515025" y="1079500"/>
                                      <a:ext cx="0" cy="73533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Text Box 64"/>
                                  <wps:cNvSpPr txBox="1"/>
                                  <wps:spPr>
                                    <a:xfrm>
                                      <a:off x="152995" y="767080"/>
                                      <a:ext cx="817245" cy="2601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493853" w14:textId="77777777" w:rsidR="00381A62" w:rsidRDefault="00381A62" w:rsidP="00381A62">
                                        <w:r>
                                          <w:t xml:space="preserve">31,75 </w:t>
                                        </w:r>
                                        <w:proofErr w:type="spellStart"/>
                                        <w:r>
                                          <w:t>мм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290368" y="0"/>
                                  <a:ext cx="3855181" cy="856582"/>
                                  <a:chOff x="0" y="0"/>
                                  <a:chExt cx="3855181" cy="856582"/>
                                </a:xfrm>
                              </wpg:grpSpPr>
                              <wpg:grpSp>
                                <wpg:cNvPr id="65" name="Group 65"/>
                                <wpg:cNvGrpSpPr/>
                                <wpg:grpSpPr>
                                  <a:xfrm rot="5400000">
                                    <a:off x="1574084" y="-1574084"/>
                                    <a:ext cx="707013" cy="3855181"/>
                                    <a:chOff x="96627" y="-1185"/>
                                    <a:chExt cx="707013" cy="1494472"/>
                                  </a:xfrm>
                                </wpg:grpSpPr>
                                <wps:wsp>
                                  <wps:cNvPr id="66" name="Straight Connector 66"/>
                                  <wps:cNvCnPr/>
                                  <wps:spPr>
                                    <a:xfrm rot="16200000" flipV="1">
                                      <a:off x="449760" y="-354188"/>
                                      <a:ext cx="877" cy="70688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7"/>
                                  <wps:cNvCnPr/>
                                  <wps:spPr>
                                    <a:xfrm flipV="1">
                                      <a:off x="302260" y="0"/>
                                      <a:ext cx="0" cy="639019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68"/>
                                  <wps:cNvCnPr/>
                                  <wps:spPr>
                                    <a:xfrm rot="16200000" flipV="1">
                                      <a:off x="449236" y="1140678"/>
                                      <a:ext cx="0" cy="70521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9" name="Straight Arrow Connector 69"/>
                                  <wps:cNvCnPr/>
                                  <wps:spPr>
                                    <a:xfrm rot="16200000" flipH="1" flipV="1">
                                      <a:off x="11148" y="1198727"/>
                                      <a:ext cx="581820" cy="1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0" name="Text Box 70"/>
                                  <wps:cNvSpPr txBox="1"/>
                                  <wps:spPr>
                                    <a:xfrm rot="16200000">
                                      <a:off x="137420" y="584287"/>
                                      <a:ext cx="336347" cy="340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FC76BD" w14:textId="77777777" w:rsidR="00381A62" w:rsidRDefault="00381A62" w:rsidP="00381A62">
                                        <w:r>
                                          <w:t xml:space="preserve">67,25 </w:t>
                                        </w:r>
                                        <w:proofErr w:type="spellStart"/>
                                        <w:r>
                                          <w:t>мм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71" name="Group 71"/>
                                <wpg:cNvGrpSpPr/>
                                <wpg:grpSpPr>
                                  <a:xfrm rot="5400000">
                                    <a:off x="1638853" y="-1148518"/>
                                    <a:ext cx="532130" cy="3478070"/>
                                    <a:chOff x="96627" y="-1185"/>
                                    <a:chExt cx="707013" cy="1494472"/>
                                  </a:xfrm>
                                </wpg:grpSpPr>
                                <wps:wsp>
                                  <wps:cNvPr id="72" name="Straight Connector 72"/>
                                  <wps:cNvCnPr/>
                                  <wps:spPr>
                                    <a:xfrm rot="16200000" flipV="1">
                                      <a:off x="449760" y="-354188"/>
                                      <a:ext cx="877" cy="706883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3" name="Straight Arrow Connector 73"/>
                                  <wps:cNvCnPr/>
                                  <wps:spPr>
                                    <a:xfrm flipV="1">
                                      <a:off x="302260" y="0"/>
                                      <a:ext cx="0" cy="6390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4" name="Straight Connector 74"/>
                                  <wps:cNvCnPr/>
                                  <wps:spPr>
                                    <a:xfrm rot="16200000" flipV="1">
                                      <a:off x="449236" y="1140678"/>
                                      <a:ext cx="0" cy="705217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5" name="Straight Arrow Connector 75"/>
                                  <wps:cNvCnPr/>
                                  <wps:spPr>
                                    <a:xfrm rot="16200000" flipH="1" flipV="1">
                                      <a:off x="11148" y="1198727"/>
                                      <a:ext cx="581820" cy="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w="lg" len="lg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6" name="Text Box 76"/>
                                  <wps:cNvSpPr txBox="1"/>
                                  <wps:spPr>
                                    <a:xfrm rot="16200000">
                                      <a:off x="137420" y="584287"/>
                                      <a:ext cx="336347" cy="3409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2493053" w14:textId="77777777" w:rsidR="00381A62" w:rsidRDefault="00381A62" w:rsidP="00381A62">
                                        <w:r>
                                          <w:t xml:space="preserve">60,5 </w:t>
                                        </w:r>
                                        <w:proofErr w:type="spellStart"/>
                                        <w:r>
                                          <w:t>мм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3421415" y="1706961"/>
                                <a:ext cx="243467" cy="19050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2CC842" w14:textId="77777777" w:rsidR="00381A62" w:rsidRDefault="00381A62" w:rsidP="00756041">
                                  <w:pPr>
                                    <w:jc w:val="right"/>
                                  </w:pPr>
                                  <w:r>
                                    <w:t>J1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9" name="Group 179"/>
                          <wpg:cNvGrpSpPr/>
                          <wpg:grpSpPr>
                            <a:xfrm>
                              <a:off x="2545143" y="1201502"/>
                              <a:ext cx="2804450" cy="1809174"/>
                              <a:chOff x="49078" y="-25936"/>
                              <a:chExt cx="2804450" cy="1809174"/>
                            </a:xfrm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1046206" y="418902"/>
                                <a:ext cx="1807322" cy="875848"/>
                                <a:chOff x="-512485" y="0"/>
                                <a:chExt cx="1523117" cy="1814830"/>
                              </a:xfrm>
                            </wpg:grpSpPr>
                            <wps:wsp>
                              <wps:cNvPr id="155" name="Straight Connector 155"/>
                              <wps:cNvCnPr/>
                              <wps:spPr>
                                <a:xfrm flipH="1">
                                  <a:off x="-512485" y="0"/>
                                  <a:ext cx="11607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Arrow Connector 156"/>
                              <wps:cNvCnPr/>
                              <wps:spPr>
                                <a:xfrm flipH="1" flipV="1">
                                  <a:off x="510540" y="0"/>
                                  <a:ext cx="0" cy="767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H="1" flipV="1">
                                  <a:off x="-511890" y="1812290"/>
                                  <a:ext cx="1160185" cy="25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515025" y="1079500"/>
                                  <a:ext cx="0" cy="7353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193387" y="636664"/>
                                  <a:ext cx="817245" cy="11720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8166C2" w14:textId="77777777" w:rsidR="00381A62" w:rsidRDefault="00381A62" w:rsidP="00381A62">
                                    <w:r>
                                      <w:t>16.50мм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" name="Group 160"/>
                            <wpg:cNvGrpSpPr/>
                            <wpg:grpSpPr>
                              <a:xfrm rot="5400000">
                                <a:off x="790832" y="854821"/>
                                <a:ext cx="1275715" cy="581119"/>
                                <a:chOff x="-512485" y="-304084"/>
                                <a:chExt cx="1430462" cy="2303531"/>
                              </a:xfrm>
                            </wpg:grpSpPr>
                            <wps:wsp>
                              <wps:cNvPr id="161" name="Straight Connector 161"/>
                              <wps:cNvCnPr/>
                              <wps:spPr>
                                <a:xfrm flipH="1">
                                  <a:off x="-512485" y="0"/>
                                  <a:ext cx="11607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Arrow Connector 162"/>
                              <wps:cNvCnPr/>
                              <wps:spPr>
                                <a:xfrm flipH="1" flipV="1">
                                  <a:off x="510540" y="0"/>
                                  <a:ext cx="0" cy="767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 flipH="1" flipV="1">
                                  <a:off x="-511890" y="1812290"/>
                                  <a:ext cx="1160185" cy="25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Arrow Connector 164"/>
                              <wps:cNvCnPr/>
                              <wps:spPr>
                                <a:xfrm>
                                  <a:off x="515025" y="1079500"/>
                                  <a:ext cx="0" cy="7353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Text Box 165"/>
                              <wps:cNvSpPr txBox="1"/>
                              <wps:spPr>
                                <a:xfrm rot="16200000">
                                  <a:off x="-441696" y="639774"/>
                                  <a:ext cx="2303531" cy="415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1A0660" w14:textId="77777777" w:rsidR="00381A62" w:rsidRDefault="00381A62" w:rsidP="00381A62">
                                    <w:r>
                                      <w:t>7мм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" name="Group 167"/>
                            <wpg:cNvGrpSpPr/>
                            <wpg:grpSpPr>
                              <a:xfrm rot="10800000">
                                <a:off x="49078" y="410664"/>
                                <a:ext cx="1355025" cy="467995"/>
                                <a:chOff x="-512485" y="0"/>
                                <a:chExt cx="1519397" cy="1814830"/>
                              </a:xfrm>
                            </wpg:grpSpPr>
                            <wps:wsp>
                              <wps:cNvPr id="168" name="Straight Connector 168"/>
                              <wps:cNvCnPr/>
                              <wps:spPr>
                                <a:xfrm flipH="1">
                                  <a:off x="-512485" y="0"/>
                                  <a:ext cx="11607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Arrow Connector 169"/>
                              <wps:cNvCnPr/>
                              <wps:spPr>
                                <a:xfrm flipH="1" flipV="1">
                                  <a:off x="510540" y="0"/>
                                  <a:ext cx="0" cy="767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Straight Connector 170"/>
                              <wps:cNvCnPr/>
                              <wps:spPr>
                                <a:xfrm flipH="1" flipV="1">
                                  <a:off x="-511890" y="1812290"/>
                                  <a:ext cx="1160185" cy="25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Straight Arrow Connector 171"/>
                              <wps:cNvCnPr/>
                              <wps:spPr>
                                <a:xfrm>
                                  <a:off x="515025" y="1079500"/>
                                  <a:ext cx="0" cy="7353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 rot="10800000">
                                  <a:off x="340455" y="79884"/>
                                  <a:ext cx="666457" cy="1437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77AAA7C" w14:textId="77777777" w:rsidR="00381A62" w:rsidRDefault="00381A62" w:rsidP="00381A62">
                                    <w:r>
                                      <w:t>8мм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" name="Group 173"/>
                            <wpg:cNvGrpSpPr/>
                            <wpg:grpSpPr>
                              <a:xfrm rot="16200000">
                                <a:off x="770938" y="155554"/>
                                <a:ext cx="884316" cy="521336"/>
                                <a:chOff x="-512485" y="-1808160"/>
                                <a:chExt cx="1573536" cy="4133802"/>
                              </a:xfrm>
                            </wpg:grpSpPr>
                            <wps:wsp>
                              <wps:cNvPr id="174" name="Straight Connector 174"/>
                              <wps:cNvCnPr/>
                              <wps:spPr>
                                <a:xfrm flipH="1">
                                  <a:off x="-512485" y="0"/>
                                  <a:ext cx="116078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Arrow Connector 175"/>
                              <wps:cNvCnPr/>
                              <wps:spPr>
                                <a:xfrm flipH="1" flipV="1">
                                  <a:off x="510540" y="0"/>
                                  <a:ext cx="0" cy="7670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 flipV="1">
                                  <a:off x="-511890" y="1812290"/>
                                  <a:ext cx="1160185" cy="254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Arrow Connector 177"/>
                              <wps:cNvCnPr/>
                              <wps:spPr>
                                <a:xfrm>
                                  <a:off x="515025" y="1079500"/>
                                  <a:ext cx="0" cy="7353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lg" len="lg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Text Box 178"/>
                              <wps:cNvSpPr txBox="1"/>
                              <wps:spPr>
                                <a:xfrm rot="5400000">
                                  <a:off x="-1302016" y="-37425"/>
                                  <a:ext cx="4133802" cy="5923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5B2D32" w14:textId="77777777" w:rsidR="00381A62" w:rsidRDefault="00381A62" w:rsidP="00381A62">
                                    <w:r>
                                      <w:t>4мм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2606040" y="2141220"/>
                            <a:ext cx="1022638" cy="28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08EACC" w14:textId="77777777" w:rsidR="00CE421A" w:rsidRPr="00681019" w:rsidRDefault="00CE421A" w:rsidP="00CE421A">
                              <w:pPr>
                                <w:jc w:val="righ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81019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Табель учета рабочего времени</w:t>
                              </w:r>
                              <w:r w:rsidR="0084266C" w:rsidRPr="00681019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br/>
                              </w:r>
                              <w:r w:rsidRPr="00681019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Разъем платы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130F7" id="Group 2" o:spid="_x0000_s1026" style="position:absolute;left:0;text-align:left;margin-left:0;margin-top:20.7pt;width:443.2pt;height:237.05pt;z-index:251658582" coordsize="56286,3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">
                <v:group id="Group 180" o:spid="_x0000_s1027" style="position:absolute;width:56286;height:30105" coordsize="56286,30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group id="Group 81" o:spid="_x0000_s1028" style="position:absolute;width:56286;height:25208" coordsize="56286,2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79" o:spid="_x0000_s1029" style="position:absolute;width:56286;height:25208" coordsize="56286,2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v:group id="Group 44" o:spid="_x0000_s1030" style="position:absolute;top:7065;width:42595;height:18126" coordsize="42595,18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37" o:spid="_x0000_s1031" style="position:absolute;width:41458;height:18126" coordsize="41458,18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group id="Group 35" o:spid="_x0000_s1032" style="position:absolute;top:4994;width:8081;height:3636" coordsize="8081,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rect id="Rectangle 4" o:spid="_x0000_s1033" style="position:absolute;left:4445;width:3636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" fillcolor="#ffc000" strokecolor="#243f60 [1604]" strokeweight="2pt">
                              <v:textbox inset="0,0,0,0">
                                <w:txbxContent>
                                  <w:p w14:paraId="5F63231B" w14:textId="77777777" w:rsidR="001B73DE" w:rsidRPr="00703201" w:rsidRDefault="00703201" w:rsidP="001B73DE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703201">
                                      <w:rPr>
                                        <w:rFonts w:ascii="Segoe UI Emoji" w:hAnsi="Segoe UI Emoji" w:cs="Segoe UI Emoji"/>
                                        <w:sz w:val="36"/>
                                        <w:szCs w:val="36"/>
                                      </w:rPr>
                                      <w:t>📡</w:t>
                                    </w:r>
                                  </w:p>
                                </w:txbxContent>
                              </v:textbox>
                            </v:rect>
                            <v:rect id="Rectangle 5" o:spid="_x0000_s1034" style="position:absolute;left:3911;top:279;width:53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" fillcolor="#ffc000" strokecolor="#243f60 [1604]" strokeweight="2pt"/>
                            <v:rect id="Rectangle 6" o:spid="_x0000_s1035" style="position:absolute;top:762;width:3898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" fillcolor="#ffc000" strokecolor="#243f60 [1604]" strokeweight="2pt"/>
                          </v:group>
                          <v:group id="Group 36" o:spid="_x0000_s1036" style="position:absolute;left:2919;width:38539;height:18126" coordsize="38538,18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<v:rect id="Rectangle 3" o:spid="_x0000_s1037" style="position:absolute;width:38538;height:1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/>
                            <v:group id="Group 18" o:spid="_x0000_s1038" style="position:absolute;left:35366;top:491;width:2185;height:2159" coordsize="21844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4" o:spid="_x0000_s1039" style="position:absolute;left:22860;top:22860;width:170180;height:170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" filled="f" strokecolor="#243f60 [1604]" strokeweight="2pt"/>
                              <v:line id="Straight Connector 15" o:spid="_x0000_s1040" style="position:absolute;visibility:visible;mso-wrap-style:square" from="109220,0" to="109220,2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                  <v:line id="Straight Connector 17" o:spid="_x0000_s1041" style="position:absolute;flip:x;visibility:visible;mso-wrap-style:square" from="0,109220" to="218440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FeKwwAAANs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E7j/Eg6Q8xsAAAD//wMAUEsBAi0AFAAGAAgAAAAhANvh9svuAAAAhQEAABMAAAAAAAAAAAAA&#10;AAAAAAAAAFtDb250ZW50X1R5cGVzXS54bWxQSwECLQAUAAYACAAAACEAWvQsW78AAAAVAQAACwAA&#10;AAAAAAAAAAAAAAAfAQAAX3JlbHMvLnJlbHNQSwECLQAUAAYACAAAACEAdlBXisMAAADbAAAADwAA&#10;AAAAAAAAAAAAAAAHAgAAZHJzL2Rvd25yZXYueG1sUEsFBgAAAAADAAMAtwAAAPcCAAAAAA==&#10;" strokecolor="#4579b8 [3044]"/>
                            </v:group>
                            <v:group id="Group 19" o:spid="_x0000_s1042" style="position:absolute;left:566;top:491;width:2185;height:2159" coordsize="21844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<v:oval id="Oval 20" o:spid="_x0000_s1043" style="position:absolute;left:22860;top:22860;width:170180;height:170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" filled="f" strokecolor="#243f60 [1604]" strokeweight="2pt"/>
                              <v:line id="Straight Connector 21" o:spid="_x0000_s1044" style="position:absolute;visibility:visible;mso-wrap-style:square" from="109220,0" to="109220,2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              <v:line id="Straight Connector 22" o:spid="_x0000_s1045" style="position:absolute;flip:x;visibility:visible;mso-wrap-style:square" from="0,109220" to="218440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            </v:group>
                            <v:group id="Group 23" o:spid="_x0000_s1046" style="position:absolute;left:566;top:15416;width:2185;height:2159" coordsize="21844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<v:oval id="Oval 24" o:spid="_x0000_s1047" style="position:absolute;left:22860;top:22860;width:170180;height:170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" filled="f" strokecolor="#243f60 [1604]" strokeweight="2pt"/>
                              <v:line id="Straight Connector 25" o:spid="_x0000_s1048" style="position:absolute;visibility:visible;mso-wrap-style:square" from="109220,0" to="109220,2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              <v:line id="Straight Connector 26" o:spid="_x0000_s1049" style="position:absolute;flip:x;visibility:visible;mso-wrap-style:square" from="0,109220" to="218440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            </v:group>
                            <v:group id="Group 27" o:spid="_x0000_s1050" style="position:absolute;left:35366;top:15416;width:2185;height:2159" coordsize="21844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51" style="position:absolute;left:22860;top:22860;width:170180;height:170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" filled="f" strokecolor="#243f60 [1604]" strokeweight="2pt"/>
                              <v:line id="Straight Connector 29" o:spid="_x0000_s1052" style="position:absolute;visibility:visible;mso-wrap-style:square" from="109220,0" to="109220,2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              <v:line id="Straight Connector 30" o:spid="_x0000_s1053" style="position:absolute;flip:x;visibility:visible;mso-wrap-style:square" from="0,109220" to="218440,10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" strokecolor="#4579b8 [3044]"/>
                            </v:group>
                          </v:group>
                          <v:group id="Group 34" o:spid="_x0000_s1054" style="position:absolute;left:36345;top:9343;width:3352;height:4624" coordorigin="2285,1167" coordsize="3352,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33" o:spid="_x0000_s1055" type="#_x0000_t202" style="position:absolute;left:2285;top:1167;width:3353;height: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" filled="f" stroked="f" strokeweight=".5pt">
                              <v:textbox inset="0,0,0,0">
                                <w:txbxContent>
                                  <w:p w14:paraId="24F17E1C" w14:textId="77777777" w:rsidR="00381A62" w:rsidRPr="00703201" w:rsidRDefault="00381A62" w:rsidP="00703201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03201">
                                      <w:rPr>
                                        <w:sz w:val="15"/>
                                        <w:szCs w:val="15"/>
                                      </w:rPr>
                                      <w:t>8 7</w:t>
                                    </w:r>
                                  </w:p>
                                  <w:p w14:paraId="5F7FAF64" w14:textId="77777777" w:rsidR="00381A62" w:rsidRPr="00703201" w:rsidRDefault="00381A62" w:rsidP="00703201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03201">
                                      <w:rPr>
                                        <w:sz w:val="15"/>
                                        <w:szCs w:val="15"/>
                                      </w:rPr>
                                      <w:t>6 5</w:t>
                                    </w:r>
                                  </w:p>
                                  <w:p w14:paraId="40788A83" w14:textId="77777777" w:rsidR="00381A62" w:rsidRPr="00703201" w:rsidRDefault="00381A62" w:rsidP="00703201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03201">
                                      <w:rPr>
                                        <w:sz w:val="15"/>
                                        <w:szCs w:val="15"/>
                                      </w:rPr>
                                      <w:t>4 3</w:t>
                                    </w:r>
                                  </w:p>
                                  <w:p w14:paraId="6B668EBE" w14:textId="77777777" w:rsidR="00381A62" w:rsidRPr="00703201" w:rsidRDefault="00381A62" w:rsidP="00703201">
                                    <w:pPr>
                                      <w:jc w:val="center"/>
                                      <w:rPr>
                                        <w:sz w:val="15"/>
                                        <w:szCs w:val="15"/>
                                      </w:rPr>
                                    </w:pPr>
                                    <w:r w:rsidRPr="00703201">
                                      <w:rPr>
                                        <w:sz w:val="15"/>
                                        <w:szCs w:val="15"/>
                                      </w:rPr>
                                      <w:t>2 1</w:t>
                                    </w:r>
                                  </w:p>
                                </w:txbxContent>
                              </v:textbox>
                            </v:shape>
                            <v:group id="Group 31" o:spid="_x0000_s1056" style="position:absolute;left:2794;top:1168;width:2311;height:4623" coordorigin="2794,1168" coordsize="2311,4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Rectangle 7" o:spid="_x0000_s1057" style="position:absolute;left:2794;top:1168;width:2286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/>
                              <v:line id="Straight Connector 8" o:spid="_x0000_s1058" style="position:absolute;visibility:visible;mso-wrap-style:square" from="2819,3479" to="5105,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              <v:line id="Straight Connector 9" o:spid="_x0000_s1059" style="position:absolute;visibility:visible;mso-wrap-style:square" from="3937,1168" to="3937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" strokecolor="#4579b8 [3044]"/>
                              <v:line id="Straight Connector 11" o:spid="_x0000_s1060" style="position:absolute;visibility:visible;mso-wrap-style:square" from="2819,2311" to="5105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              <v:line id="Straight Connector 13" o:spid="_x0000_s1061" style="position:absolute;visibility:visible;mso-wrap-style:square" from="2794,4622" to="5080,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            </v:group>
                          </v:group>
                        </v:group>
                        <v:group id="Group 43" o:spid="_x0000_s1062" style="position:absolute;left:37312;top:2794;width:5283;height:2184" coordsize="5283,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group id="Group 41" o:spid="_x0000_s1063" style="position:absolute;top:635;width:678;height:914" coordsize="67843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oval id="Oval 38" o:spid="_x0000_s1064" style="position:absolute;top:12700;width:67843;height:66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" filled="f" strokecolor="#243f60 [1604]" strokeweight="2pt"/>
                            <v:line id="Straight Connector 39" o:spid="_x0000_s1065" style="position:absolute;flip:y;visibility:visible;mso-wrap-style:square" from="0,0" to="67843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" strokecolor="#4579b8 [3044]" strokeweight="1.25pt"/>
                          </v:group>
                          <v:shape id="Text Box 42" o:spid="_x0000_s1066" type="#_x0000_t202" style="position:absolute;left:254;width:5029;height: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  <v:textbox>
                              <w:txbxContent>
                                <w:p w14:paraId="18C94BD3" w14:textId="77777777" w:rsidR="00381A62" w:rsidRPr="000F3C6A" w:rsidRDefault="00381A62" w:rsidP="00381A62">
                                  <w:pPr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 xml:space="preserve">3,1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  <w:szCs w:val="15"/>
                                    </w:rPr>
                                    <w:t>мм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78" o:spid="_x0000_s1067" style="position:absolute;left:40784;top:7060;width:15502;height:18148" coordsize="15502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51" o:spid="_x0000_s1068" style="position:absolute;top:1584;width:7162;height:14935" coordsize="7162,14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line id="Straight Connector 45" o:spid="_x0000_s1069" style="position:absolute;flip:x;visibility:visible;mso-wrap-style:square" from="0,0" to="44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" strokecolor="#4579b8 [3044]">
                            <v:stroke dashstyle="dash"/>
                          </v:lin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6" o:spid="_x0000_s1070" type="#_x0000_t32" style="position:absolute;left:3022;width:0;height:6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" strokecolor="#4579b8 [3044]">
                            <v:stroke startarrowwidth="wide" startarrowlength="long" endarrow="block"/>
                          </v:shape>
                          <v:line id="Straight Connector 48" o:spid="_x0000_s1071" style="position:absolute;flip:x;visibility:visible;mso-wrap-style:square" from="0,14935" to="4445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" strokecolor="#4579b8 [3044]">
                            <v:stroke dashstyle="dash"/>
                          </v:line>
                          <v:shape id="Straight Arrow Connector 49" o:spid="_x0000_s1072" type="#_x0000_t32" style="position:absolute;left:3022;top:8559;width:0;height:6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" strokecolor="#4579b8 [3044]">
                            <v:stroke startarrowwidth="wide" startarrowlength="long" endarrow="block"/>
                          </v:shape>
                          <v:shape id="Text Box 50" o:spid="_x0000_s1073" type="#_x0000_t202" style="position:absolute;left:914;top:5969;width:6248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<v:textbox>
                              <w:txbxContent>
                                <w:p w14:paraId="169A06F7" w14:textId="77777777" w:rsidR="00381A62" w:rsidRDefault="00381A62" w:rsidP="00381A62">
                                  <w:r>
                                    <w:t>26мм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9" o:spid="_x0000_s1074" style="position:absolute;left:675;width:14827;height:18148" coordorigin="-5124" coordsize="14827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line id="Straight Connector 60" o:spid="_x0000_s1075" style="position:absolute;flip:x;visibility:visible;mso-wrap-style:square" from="-5124,0" to="64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" strokecolor="#4579b8 [3044]">
                            <v:stroke dashstyle="dash"/>
                          </v:line>
                          <v:shape id="Straight Arrow Connector 61" o:spid="_x0000_s1076" type="#_x0000_t32" style="position:absolute;left:5105;width:0;height:7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" strokecolor="#4579b8 [3044]" strokeweight="3pt">
                            <v:stroke startarrowwidth="wide" startarrowlength="long" endarrow="block"/>
                          </v:shape>
                          <v:line id="Straight Connector 62" o:spid="_x0000_s1077" style="position:absolute;flip:x y;visibility:visible;mso-wrap-style:square" from="-5118,18122" to="6482,1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" strokecolor="#4579b8 [3044]">
                            <v:stroke dashstyle="dash"/>
                          </v:line>
                          <v:shape id="Straight Arrow Connector 63" o:spid="_x0000_s1078" type="#_x0000_t32" style="position:absolute;left:5150;top:10795;width:0;height:7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" strokecolor="#4579b8 [3044]" strokeweight="3pt">
                            <v:stroke startarrowwidth="wide" startarrowlength="long" endarrow="block"/>
                          </v:shape>
                          <v:shape id="Text Box 64" o:spid="_x0000_s1079" type="#_x0000_t202" style="position:absolute;left:1529;top:7670;width:817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<v:textbox>
                              <w:txbxContent>
                                <w:p w14:paraId="4C493853" w14:textId="77777777" w:rsidR="00381A62" w:rsidRDefault="00381A62" w:rsidP="00381A62">
                                  <w:r>
                                    <w:t xml:space="preserve">31,75 </w:t>
                                  </w:r>
                                  <w:proofErr w:type="spellStart"/>
                                  <w:r>
                                    <w:t>мм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77" o:spid="_x0000_s1080" style="position:absolute;left:2903;width:38552;height:8565" coordsize="38551,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Group 65" o:spid="_x0000_s1081" style="position:absolute;left:15741;top:-15741;width:7070;height:38551;rotation:90" coordorigin="966,-11" coordsize="7070,1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iva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YwfYP7l/QD5OIPAAD//wMAUEsBAi0AFAAGAAgAAAAhANvh9svuAAAAhQEAABMAAAAAAAAAAAAA&#10;AAAAAAAAAFtDb250ZW50X1R5cGVzXS54bWxQSwECLQAUAAYACAAAACEAWvQsW78AAAAVAQAACwAA&#10;AAAAAAAAAAAAAAAfAQAAX3JlbHMvLnJlbHNQSwECLQAUAAYACAAAACEA4oYr2sMAAADbAAAADwAA&#10;AAAAAAAAAAAAAAAHAgAAZHJzL2Rvd25yZXYueG1sUEsFBgAAAAADAAMAtwAAAPcCAAAAAA==&#10;">
                          <v:line id="Straight Connector 66" o:spid="_x0000_s1082" style="position:absolute;rotation:90;flip:y;visibility:visible;mso-wrap-style:square" from="4498,-3542" to="4506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" strokecolor="#4579b8 [3044]">
                            <v:stroke dashstyle="dash"/>
                          </v:line>
                          <v:shape id="Straight Arrow Connector 67" o:spid="_x0000_s1083" type="#_x0000_t32" style="position:absolute;left:3022;width:0;height:6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" strokecolor="#4579b8 [3044]" strokeweight="3pt">
                            <v:stroke startarrowwidth="wide" startarrowlength="long" endarrow="block"/>
                          </v:shape>
                          <v:line id="Straight Connector 68" o:spid="_x0000_s1084" style="position:absolute;rotation:90;flip:y;visibility:visible;mso-wrap-style:square" from="4492,11406" to="4492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" strokecolor="#4579b8 [3044]">
                            <v:stroke dashstyle="dash"/>
                          </v:line>
                          <v:shape id="Straight Arrow Connector 69" o:spid="_x0000_s1085" type="#_x0000_t32" style="position:absolute;left:111;top:11987;width:5818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" strokecolor="#4579b8 [3044]" strokeweight="3pt">
                            <v:stroke startarrowwidth="wide" startarrowlength="long" endarrow="block"/>
                          </v:shape>
                          <v:shape id="Text Box 70" o:spid="_x0000_s1086" type="#_x0000_t202" style="position:absolute;left:1374;top:5842;width:3364;height:34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" filled="f" stroked="f" strokeweight=".5pt">
                            <v:textbox>
                              <w:txbxContent>
                                <w:p w14:paraId="6DFC76BD" w14:textId="77777777" w:rsidR="00381A62" w:rsidRDefault="00381A62" w:rsidP="00381A62">
                                  <w:r>
                                    <w:t xml:space="preserve">67,25 </w:t>
                                  </w:r>
                                  <w:proofErr w:type="spellStart"/>
                                  <w:r>
                                    <w:t>мм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group id="Group 71" o:spid="_x0000_s1087" style="position:absolute;left:16388;top:-11486;width:5321;height:34781;rotation:90" coordorigin="966,-11" coordsize="7070,1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">
                          <v:line id="Straight Connector 72" o:spid="_x0000_s1088" style="position:absolute;rotation:90;flip:y;visibility:visible;mso-wrap-style:square" from="4498,-3542" to="4506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" strokecolor="#4579b8 [3044]">
                            <v:stroke dashstyle="dash"/>
                          </v:line>
                          <v:shape id="Straight Arrow Connector 73" o:spid="_x0000_s1089" type="#_x0000_t32" style="position:absolute;left:3022;width:0;height:6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" strokecolor="#4579b8 [3044]">
                            <v:stroke startarrowwidth="wide" startarrowlength="long" endarrow="block"/>
                          </v:shape>
                          <v:line id="Straight Connector 74" o:spid="_x0000_s1090" style="position:absolute;rotation:90;flip:y;visibility:visible;mso-wrap-style:square" from="4492,11406" to="4492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" strokecolor="#4579b8 [3044]">
                            <v:stroke dashstyle="dash"/>
                          </v:line>
                          <v:shape id="Straight Arrow Connector 75" o:spid="_x0000_s1091" type="#_x0000_t32" style="position:absolute;left:111;top:11987;width:5818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" strokecolor="#4579b8 [3044]">
                            <v:stroke startarrowwidth="wide" startarrowlength="long" endarrow="block"/>
                          </v:shape>
                          <v:shape id="Text Box 76" o:spid="_x0000_s1092" type="#_x0000_t202" style="position:absolute;left:1374;top:5842;width:3364;height:34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" filled="f" stroked="f" strokeweight=".5pt">
                            <v:textbox>
                              <w:txbxContent>
                                <w:p w14:paraId="62493053" w14:textId="77777777" w:rsidR="00381A62" w:rsidRDefault="00381A62" w:rsidP="00381A62">
                                  <w:r>
                                    <w:t xml:space="preserve">60,5 </w:t>
                                  </w:r>
                                  <w:proofErr w:type="spellStart"/>
                                  <w:r>
                                    <w:t>мм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80" o:spid="_x0000_s1093" type="#_x0000_t202" style="position:absolute;left:34214;top:17069;width:243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" filled="f" stroked="f" strokeweight=".5pt">
                      <v:textbox inset="0,0,0,0">
                        <w:txbxContent>
                          <w:p w14:paraId="3C2CC842" w14:textId="77777777" w:rsidR="00381A62" w:rsidRDefault="00381A62" w:rsidP="00756041">
                            <w:pPr>
                              <w:jc w:val="right"/>
                            </w:pPr>
                            <w:r>
                              <w:t>J1</w:t>
                            </w:r>
                          </w:p>
                        </w:txbxContent>
                      </v:textbox>
                    </v:shape>
                  </v:group>
                  <v:group id="Group 179" o:spid="_x0000_s1094" style="position:absolute;left:25451;top:12015;width:28044;height:18091" coordorigin="490,-259" coordsize="28044,18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group id="Group 154" o:spid="_x0000_s1095" style="position:absolute;left:10462;top:4189;width:18073;height:8758" coordorigin="-5124" coordsize="15231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line id="Straight Connector 155" o:spid="_x0000_s1096" style="position:absolute;flip:x;visibility:visible;mso-wrap-style:square" from="-5124,0" to="64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" strokecolor="#4579b8 [3044]">
                        <v:stroke dashstyle="dash"/>
                      </v:line>
                      <v:shape id="Straight Arrow Connector 156" o:spid="_x0000_s1097" type="#_x0000_t32" style="position:absolute;left:5105;width:0;height:7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" strokecolor="#4579b8 [3044]">
                        <v:stroke startarrowwidth="wide" startarrowlength="long" endarrow="block"/>
                      </v:shape>
                      <v:line id="Straight Connector 157" o:spid="_x0000_s1098" style="position:absolute;flip:x y;visibility:visible;mso-wrap-style:square" from="-5118,18122" to="6482,1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" strokecolor="#4579b8 [3044]">
                        <v:stroke dashstyle="dash"/>
                      </v:line>
                      <v:shape id="Straight Arrow Connector 158" o:spid="_x0000_s1099" type="#_x0000_t32" style="position:absolute;left:5150;top:10795;width:0;height:7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" strokecolor="#4579b8 [3044]">
                        <v:stroke startarrowwidth="wide" startarrowlength="long" endarrow="block"/>
                      </v:shape>
                      <v:shape id="Text Box 159" o:spid="_x0000_s1100" type="#_x0000_t202" style="position:absolute;left:1933;top:6366;width:8173;height:1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<v:textbox>
                          <w:txbxContent>
                            <w:p w14:paraId="5A8166C2" w14:textId="77777777" w:rsidR="00381A62" w:rsidRDefault="00381A62" w:rsidP="00381A62">
                              <w:r>
                                <w:t>16.50мм</w:t>
                              </w:r>
                            </w:p>
                          </w:txbxContent>
                        </v:textbox>
                      </v:shape>
                    </v:group>
                    <v:group id="Group 160" o:spid="_x0000_s1101" style="position:absolute;left:7908;top:8548;width:12757;height:5811;rotation:90" coordorigin="-5124,-3040" coordsize="14304,2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  <v:line id="Straight Connector 161" o:spid="_x0000_s1102" style="position:absolute;flip:x;visibility:visible;mso-wrap-style:square" from="-5124,0" to="64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" strokecolor="#4579b8 [3044]">
                        <v:stroke dashstyle="dash"/>
                      </v:line>
                      <v:shape id="Straight Arrow Connector 162" o:spid="_x0000_s1103" type="#_x0000_t32" style="position:absolute;left:5105;width:0;height:7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" strokecolor="#4579b8 [3044]">
                        <v:stroke startarrowwidth="wide" startarrowlength="long" endarrow="block"/>
                      </v:shape>
                      <v:line id="Straight Connector 163" o:spid="_x0000_s1104" style="position:absolute;flip:x y;visibility:visible;mso-wrap-style:square" from="-5118,18122" to="6482,1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" strokecolor="#4579b8 [3044]">
                        <v:stroke dashstyle="dash"/>
                      </v:line>
                      <v:shape id="Straight Arrow Connector 164" o:spid="_x0000_s1105" type="#_x0000_t32" style="position:absolute;left:5150;top:10795;width:0;height:7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" strokecolor="#4579b8 [3044]">
                        <v:stroke startarrowwidth="wide" startarrowlength="long" endarrow="block"/>
                      </v:shape>
                      <v:shape id="Text Box 165" o:spid="_x0000_s1106" type="#_x0000_t202" style="position:absolute;left:-4417;top:6398;width:23034;height:41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" filled="f" stroked="f" strokeweight=".5pt">
                        <v:textbox>
                          <w:txbxContent>
                            <w:p w14:paraId="671A0660" w14:textId="77777777" w:rsidR="00381A62" w:rsidRDefault="00381A62" w:rsidP="00381A62">
                              <w:r>
                                <w:t>7мм</w:t>
                              </w:r>
                            </w:p>
                          </w:txbxContent>
                        </v:textbox>
                      </v:shape>
                    </v:group>
                    <v:group id="Group 167" o:spid="_x0000_s1107" style="position:absolute;left:490;top:4106;width:13551;height:4680;rotation:180" coordorigin="-5124" coordsize="15193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">
                      <v:line id="Straight Connector 168" o:spid="_x0000_s1108" style="position:absolute;flip:x;visibility:visible;mso-wrap-style:square" from="-5124,0" to="64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" strokecolor="#4579b8 [3044]">
                        <v:stroke dashstyle="dash"/>
                      </v:line>
                      <v:shape id="Straight Arrow Connector 169" o:spid="_x0000_s1109" type="#_x0000_t32" style="position:absolute;left:5105;width:0;height:7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" strokecolor="#4579b8 [3044]">
                        <v:stroke startarrowwidth="wide" startarrowlength="long" endarrow="block"/>
                      </v:shape>
                      <v:line id="Straight Connector 170" o:spid="_x0000_s1110" style="position:absolute;flip:x y;visibility:visible;mso-wrap-style:square" from="-5118,18122" to="6482,1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" strokecolor="#4579b8 [3044]">
                        <v:stroke dashstyle="dash"/>
                      </v:line>
                      <v:shape id="Straight Arrow Connector 171" o:spid="_x0000_s1111" type="#_x0000_t32" style="position:absolute;left:5150;top:10795;width:0;height:7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" strokecolor="#4579b8 [3044]">
                        <v:stroke startarrowwidth="wide" startarrowlength="long" endarrow="block"/>
                      </v:shape>
                      <v:shape id="Text Box 172" o:spid="_x0000_s1112" type="#_x0000_t202" style="position:absolute;left:3404;top:798;width:6665;height:143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" filled="f" stroked="f" strokeweight=".5pt">
                        <v:textbox>
                          <w:txbxContent>
                            <w:p w14:paraId="277AAA7C" w14:textId="77777777" w:rsidR="00381A62" w:rsidRDefault="00381A62" w:rsidP="00381A62">
                              <w:r>
                                <w:t>8мм</w:t>
                              </w:r>
                            </w:p>
                          </w:txbxContent>
                        </v:textbox>
                      </v:shape>
                    </v:group>
                    <v:group id="Group 173" o:spid="_x0000_s1113" style="position:absolute;left:7710;top:1555;width:8842;height:5213;rotation:-90" coordorigin="-5124,-18081" coordsize="15735,4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">
                      <v:line id="Straight Connector 174" o:spid="_x0000_s1114" style="position:absolute;flip:x;visibility:visible;mso-wrap-style:square" from="-5124,0" to="64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" strokecolor="#4579b8 [3044]">
                        <v:stroke dashstyle="dash"/>
                      </v:line>
                      <v:shape id="Straight Arrow Connector 175" o:spid="_x0000_s1115" type="#_x0000_t32" style="position:absolute;left:5105;width:0;height:7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" strokecolor="#4579b8 [3044]">
                        <v:stroke startarrowwidth="wide" startarrowlength="long" endarrow="block"/>
                      </v:shape>
                      <v:line id="Straight Connector 176" o:spid="_x0000_s1116" style="position:absolute;flip:x y;visibility:visible;mso-wrap-style:square" from="-5118,18122" to="6482,1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" strokecolor="#4579b8 [3044]">
                        <v:stroke dashstyle="dash"/>
                      </v:line>
                      <v:shape id="Straight Arrow Connector 177" o:spid="_x0000_s1117" type="#_x0000_t32" style="position:absolute;left:5150;top:10795;width:0;height:7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" strokecolor="#4579b8 [3044]">
                        <v:stroke startarrowwidth="wide" startarrowlength="long" endarrow="block"/>
                      </v:shape>
                      <v:shape id="Text Box 178" o:spid="_x0000_s1118" type="#_x0000_t202" style="position:absolute;left:-13020;top:-374;width:41337;height:592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" filled="f" stroked="f" strokeweight=".5pt">
                        <v:textbox>
                          <w:txbxContent>
                            <w:p w14:paraId="015B2D32" w14:textId="77777777" w:rsidR="00381A62" w:rsidRDefault="00381A62" w:rsidP="00381A62">
                              <w:r>
                                <w:t>4мм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16" o:spid="_x0000_s1119" type="#_x0000_t202" style="position:absolute;left:26060;top:21412;width:10226;height:2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6708EACC" w14:textId="77777777" w:rsidR="00CE421A" w:rsidRPr="00681019" w:rsidRDefault="00CE421A" w:rsidP="00CE421A">
                        <w:pPr>
                          <w:jc w:val="righ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681019">
                          <w:rPr>
                            <w:sz w:val="16"/>
                            <w:szCs w:val="16"/>
                            <w:lang w:val="ru-RU"/>
                          </w:rPr>
                          <w:t>Табель учета рабочего времени</w:t>
                        </w:r>
                        <w:r w:rsidR="0084266C" w:rsidRPr="00681019">
                          <w:rPr>
                            <w:sz w:val="16"/>
                            <w:szCs w:val="16"/>
                            <w:lang w:val="ru-RU"/>
                          </w:rPr>
                          <w:br/>
                        </w:r>
                        <w:r w:rsidRPr="00681019">
                          <w:rPr>
                            <w:sz w:val="16"/>
                            <w:szCs w:val="16"/>
                            <w:lang w:val="ru-RU"/>
                          </w:rPr>
                          <w:t>Разъем платы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CDA22B3" w14:textId="77777777" w:rsidR="00B5249B" w:rsidRDefault="0006226F" w:rsidP="0059750E">
      <w:pPr>
        <w:pStyle w:val="2"/>
        <w:numPr>
          <w:ilvl w:val="2"/>
          <w:numId w:val="31"/>
        </w:numPr>
        <w:spacing w:line="240" w:lineRule="auto"/>
      </w:pPr>
      <w:bookmarkStart w:id="15" w:name="_Toc125314073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383BC0" wp14:editId="1358F411">
                <wp:simplePos x="0" y="0"/>
                <wp:positionH relativeFrom="margin">
                  <wp:posOffset>106680</wp:posOffset>
                </wp:positionH>
                <wp:positionV relativeFrom="paragraph">
                  <wp:posOffset>3708400</wp:posOffset>
                </wp:positionV>
                <wp:extent cx="5345068" cy="1136468"/>
                <wp:effectExtent l="0" t="0" r="0" b="64135"/>
                <wp:wrapTopAndBottom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5068" cy="1136468"/>
                          <a:chOff x="0" y="0"/>
                          <a:chExt cx="5345068" cy="1136468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286101" y="706837"/>
                            <a:ext cx="3853882" cy="51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283452" y="0"/>
                            <a:ext cx="3855181" cy="857419"/>
                            <a:chOff x="0" y="0"/>
                            <a:chExt cx="3855181" cy="857419"/>
                          </a:xfrm>
                        </wpg:grpSpPr>
                        <wpg:grpSp>
                          <wpg:cNvPr id="135" name="Group 135"/>
                          <wpg:cNvGrpSpPr/>
                          <wpg:grpSpPr>
                            <a:xfrm rot="5400000">
                              <a:off x="1574084" y="-1574084"/>
                              <a:ext cx="707013" cy="3855181"/>
                              <a:chOff x="96627" y="-1185"/>
                              <a:chExt cx="707013" cy="1494472"/>
                            </a:xfrm>
                          </wpg:grpSpPr>
                          <wps:wsp>
                            <wps:cNvPr id="136" name="Straight Connector 136"/>
                            <wps:cNvCnPr/>
                            <wps:spPr>
                              <a:xfrm rot="16200000" flipV="1">
                                <a:off x="449760" y="-354188"/>
                                <a:ext cx="877" cy="706883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 flipV="1">
                                <a:off x="302260" y="0"/>
                                <a:ext cx="0" cy="6390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Connector 138"/>
                            <wps:cNvCnPr/>
                            <wps:spPr>
                              <a:xfrm rot="16200000" flipV="1">
                                <a:off x="449236" y="1140678"/>
                                <a:ext cx="0" cy="7052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Arrow Connector 139"/>
                            <wps:cNvCnPr/>
                            <wps:spPr>
                              <a:xfrm rot="16200000" flipH="1" flipV="1">
                                <a:off x="11148" y="1198727"/>
                                <a:ext cx="58182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Text Box 140"/>
                            <wps:cNvSpPr txBox="1"/>
                            <wps:spPr>
                              <a:xfrm rot="16200000">
                                <a:off x="137420" y="584287"/>
                                <a:ext cx="336347" cy="3409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5F399A" w14:textId="77777777" w:rsidR="00381A62" w:rsidRDefault="00381A62" w:rsidP="00381A62">
                                  <w:r>
                                    <w:t xml:space="preserve">67,25 </w:t>
                                  </w:r>
                                  <w:proofErr w:type="spellStart"/>
                                  <w:r>
                                    <w:t>мм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1" name="Group 141"/>
                          <wpg:cNvGrpSpPr/>
                          <wpg:grpSpPr>
                            <a:xfrm rot="5400000">
                              <a:off x="1637266" y="-1147681"/>
                              <a:ext cx="532130" cy="3478070"/>
                              <a:chOff x="96627" y="-1185"/>
                              <a:chExt cx="707013" cy="1494472"/>
                            </a:xfrm>
                          </wpg:grpSpPr>
                          <wps:wsp>
                            <wps:cNvPr id="142" name="Straight Connector 142"/>
                            <wps:cNvCnPr/>
                            <wps:spPr>
                              <a:xfrm rot="16200000" flipV="1">
                                <a:off x="449760" y="-354188"/>
                                <a:ext cx="877" cy="706883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3" name="Straight Arrow Connector 143"/>
                            <wps:cNvCnPr/>
                            <wps:spPr>
                              <a:xfrm flipV="1">
                                <a:off x="302260" y="0"/>
                                <a:ext cx="0" cy="6390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 rot="16200000" flipV="1">
                                <a:off x="449236" y="1140678"/>
                                <a:ext cx="0" cy="705217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Arrow Connector 145"/>
                            <wps:cNvCnPr/>
                            <wps:spPr>
                              <a:xfrm rot="16200000" flipH="1" flipV="1">
                                <a:off x="11148" y="1198727"/>
                                <a:ext cx="58182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Text Box 146"/>
                            <wps:cNvSpPr txBox="1"/>
                            <wps:spPr>
                              <a:xfrm rot="16200000">
                                <a:off x="137420" y="584287"/>
                                <a:ext cx="336347" cy="3409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88A52" w14:textId="77777777" w:rsidR="00381A62" w:rsidRDefault="00381A62" w:rsidP="00381A62">
                                  <w:r>
                                    <w:t xml:space="preserve">60,5 </w:t>
                                  </w:r>
                                  <w:proofErr w:type="spellStart"/>
                                  <w:r>
                                    <w:t>мм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8" name="Group 128"/>
                        <wpg:cNvGrpSpPr/>
                        <wpg:grpSpPr>
                          <a:xfrm>
                            <a:off x="3865163" y="709797"/>
                            <a:ext cx="1479905" cy="423803"/>
                            <a:chOff x="-512485" y="0"/>
                            <a:chExt cx="1246888" cy="1814830"/>
                          </a:xfrm>
                        </wpg:grpSpPr>
                        <wps:wsp>
                          <wps:cNvPr id="129" name="Straight Connector 129"/>
                          <wps:cNvCnPr/>
                          <wps:spPr>
                            <a:xfrm flipH="1">
                              <a:off x="-512485" y="0"/>
                              <a:ext cx="116078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 flipH="1" flipV="1">
                              <a:off x="510540" y="0"/>
                              <a:ext cx="0" cy="767080"/>
                            </a:xfrm>
                            <a:prstGeom prst="straightConnector1">
                              <a:avLst/>
                            </a:prstGeom>
                            <a:ln>
                              <a:headEnd w="lg" len="lg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flipH="1" flipV="1">
                              <a:off x="-511890" y="1812290"/>
                              <a:ext cx="1160185" cy="254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>
                              <a:off x="515025" y="1079500"/>
                              <a:ext cx="0" cy="735330"/>
                            </a:xfrm>
                            <a:prstGeom prst="straightConnector1">
                              <a:avLst/>
                            </a:prstGeom>
                            <a:ln>
                              <a:headEnd w="lg" len="lg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-82842" y="350729"/>
                              <a:ext cx="817245" cy="11720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7B34EF" w14:textId="77777777" w:rsidR="00381A62" w:rsidRDefault="00381A62" w:rsidP="00381A62">
                                <w:r>
                                  <w:t xml:space="preserve">10,75 </w:t>
                                </w:r>
                                <w:proofErr w:type="spellStart"/>
                                <w:r>
                                  <w:t>мм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0" y="762935"/>
                            <a:ext cx="803445" cy="302260"/>
                            <a:chOff x="5468" y="-173"/>
                            <a:chExt cx="803811" cy="302291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445658" y="-173"/>
                              <a:ext cx="363621" cy="302291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CD60C" w14:textId="77777777" w:rsidR="00756041" w:rsidRPr="00756041" w:rsidRDefault="00756041" w:rsidP="00756041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56041">
                                  <w:rPr>
                                    <w:rFonts w:ascii="Segoe UI Emoji" w:hAnsi="Segoe UI Emoji" w:cs="Segoe UI Emoji"/>
                                    <w:sz w:val="32"/>
                                    <w:szCs w:val="32"/>
                                  </w:rPr>
                                  <w:t>📡</w:t>
                                </w:r>
                              </w:p>
                              <w:p w14:paraId="101C78BB" w14:textId="77777777" w:rsidR="00756041" w:rsidRPr="00756041" w:rsidRDefault="00756041" w:rsidP="007560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398487" y="28389"/>
                              <a:ext cx="51685" cy="256119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angle 89"/>
                          <wps:cNvSpPr/>
                          <wps:spPr>
                            <a:xfrm>
                              <a:off x="5468" y="45911"/>
                              <a:ext cx="389890" cy="216142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0" name="Group 150"/>
                        <wpg:cNvGrpSpPr/>
                        <wpg:grpSpPr>
                          <a:xfrm>
                            <a:off x="3680040" y="768545"/>
                            <a:ext cx="226060" cy="367923"/>
                            <a:chOff x="0" y="0"/>
                            <a:chExt cx="226060" cy="367923"/>
                          </a:xfrm>
                        </wpg:grpSpPr>
                        <wps:wsp>
                          <wps:cNvPr id="111" name="Rectangle 111"/>
                          <wps:cNvSpPr/>
                          <wps:spPr>
                            <a:xfrm>
                              <a:off x="0" y="0"/>
                              <a:ext cx="226060" cy="1244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8335F6" w14:textId="77777777" w:rsidR="00756041" w:rsidRPr="00756041" w:rsidRDefault="00756041" w:rsidP="00756041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756041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>J1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78740" y="127000"/>
                              <a:ext cx="0" cy="24092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157480" y="127000"/>
                              <a:ext cx="0" cy="24066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383BC0" id="Group 166" o:spid="_x0000_s1120" style="position:absolute;left:0;text-align:left;margin-left:8.4pt;margin-top:292pt;width:420.85pt;height:89.5pt;z-index:251658240;mso-position-horizontal-relative:margin" coordsize="53450,1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">
                <v:rect id="Rectangle 91" o:spid="_x0000_s1121" style="position:absolute;left:2861;top:7068;width:38538;height: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" filled="f" strokecolor="#243f60 [1604]" strokeweight="2pt"/>
                <v:group id="Group 151" o:spid="_x0000_s1122" style="position:absolute;left:2834;width:38552;height:8574" coordsize="38551,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group id="Group 135" o:spid="_x0000_s1123" style="position:absolute;left:15741;top:-15741;width:7070;height:38551;rotation:90" coordorigin="966,-11" coordsize="7070,1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">
                    <v:line id="Straight Connector 136" o:spid="_x0000_s1124" style="position:absolute;rotation:90;flip:y;visibility:visible;mso-wrap-style:square" from="4498,-3542" to="4506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" strokecolor="#4579b8 [3044]">
                      <v:stroke dashstyle="dash"/>
                    </v:line>
                    <v:shape id="Straight Arrow Connector 137" o:spid="_x0000_s1125" type="#_x0000_t32" style="position:absolute;left:3022;width:0;height:6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" strokecolor="#4579b8 [3044]">
                      <v:stroke startarrowwidth="wide" startarrowlength="long" endarrow="block"/>
                    </v:shape>
                    <v:line id="Straight Connector 138" o:spid="_x0000_s1126" style="position:absolute;rotation:90;flip:y;visibility:visible;mso-wrap-style:square" from="4492,11406" to="4492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" strokecolor="#4579b8 [3044]">
                      <v:stroke dashstyle="dash"/>
                    </v:line>
                    <v:shape id="Straight Arrow Connector 139" o:spid="_x0000_s1127" type="#_x0000_t32" style="position:absolute;left:111;top:11987;width:5818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" strokecolor="#4579b8 [3044]">
                      <v:stroke startarrowwidth="wide" startarrowlength="long" endarrow="block"/>
                    </v:shape>
                    <v:shape id="Text Box 140" o:spid="_x0000_s1128" type="#_x0000_t202" style="position:absolute;left:1374;top:5842;width:3364;height:34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" filled="f" stroked="f" strokeweight=".5pt">
                      <v:textbox>
                        <w:txbxContent>
                          <w:p w14:paraId="005F399A" w14:textId="77777777" w:rsidR="00381A62" w:rsidRDefault="00381A62" w:rsidP="00381A62">
                            <w:r>
                              <w:t xml:space="preserve">67,25 </w:t>
                            </w:r>
                            <w:proofErr w:type="spellStart"/>
                            <w:r>
                              <w:t>мм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41" o:spid="_x0000_s1129" style="position:absolute;left:16372;top:-11478;width:5322;height:34781;rotation:90" coordorigin="966,-11" coordsize="7070,1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">
                    <v:line id="Straight Connector 142" o:spid="_x0000_s1130" style="position:absolute;rotation:90;flip:y;visibility:visible;mso-wrap-style:square" from="4498,-3542" to="4506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" strokecolor="#4579b8 [3044]">
                      <v:stroke dashstyle="dash"/>
                    </v:line>
                    <v:shape id="Straight Arrow Connector 143" o:spid="_x0000_s1131" type="#_x0000_t32" style="position:absolute;left:3022;width:0;height:6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" strokecolor="#4579b8 [3044]">
                      <v:stroke startarrowwidth="wide" startarrowlength="long" endarrow="block"/>
                    </v:shape>
                    <v:line id="Straight Connector 144" o:spid="_x0000_s1132" style="position:absolute;rotation:90;flip:y;visibility:visible;mso-wrap-style:square" from="4492,11406" to="4492,1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" strokecolor="#4579b8 [3044]">
                      <v:stroke dashstyle="dash"/>
                    </v:line>
                    <v:shape id="Straight Arrow Connector 145" o:spid="_x0000_s1133" type="#_x0000_t32" style="position:absolute;left:111;top:11987;width:5818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" strokecolor="#4579b8 [3044]">
                      <v:stroke startarrowwidth="wide" startarrowlength="long" endarrow="block"/>
                    </v:shape>
                    <v:shape id="Text Box 146" o:spid="_x0000_s1134" type="#_x0000_t202" style="position:absolute;left:1374;top:5842;width:3364;height:340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" filled="f" stroked="f" strokeweight=".5pt">
                      <v:textbox>
                        <w:txbxContent>
                          <w:p w14:paraId="65B88A52" w14:textId="77777777" w:rsidR="00381A62" w:rsidRDefault="00381A62" w:rsidP="00381A62">
                            <w:r>
                              <w:t xml:space="preserve">60,5 </w:t>
                            </w:r>
                            <w:proofErr w:type="spellStart"/>
                            <w:r>
                              <w:t>мм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Group 128" o:spid="_x0000_s1135" style="position:absolute;left:38651;top:7097;width:14799;height:4239" coordorigin="-5124" coordsize="12468,18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Straight Connector 129" o:spid="_x0000_s1136" style="position:absolute;flip:x;visibility:visible;mso-wrap-style:square" from="-5124,0" to="648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" strokecolor="#4579b8 [3044]">
                    <v:stroke dashstyle="dash"/>
                  </v:line>
                  <v:shape id="Straight Arrow Connector 130" o:spid="_x0000_s1137" type="#_x0000_t32" style="position:absolute;left:5105;width:0;height:76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" strokecolor="#4579b8 [3044]">
                    <v:stroke startarrowwidth="wide" startarrowlength="long" endarrow="block"/>
                  </v:shape>
                  <v:line id="Straight Connector 131" o:spid="_x0000_s1138" style="position:absolute;flip:x y;visibility:visible;mso-wrap-style:square" from="-5118,18122" to="6482,1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" strokecolor="#4579b8 [3044]">
                    <v:stroke dashstyle="dash"/>
                  </v:line>
                  <v:shape id="Straight Arrow Connector 132" o:spid="_x0000_s1139" type="#_x0000_t32" style="position:absolute;left:5150;top:10795;width:0;height:7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" strokecolor="#4579b8 [3044]">
                    <v:stroke startarrowwidth="wide" startarrowlength="long" endarrow="block"/>
                  </v:shape>
                  <v:shape id="Text Box 133" o:spid="_x0000_s1140" type="#_x0000_t202" style="position:absolute;left:-828;top:3507;width:8172;height:1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  <v:textbox>
                      <w:txbxContent>
                        <w:p w14:paraId="417B34EF" w14:textId="77777777" w:rsidR="00381A62" w:rsidRDefault="00381A62" w:rsidP="00381A62">
                          <w:r>
                            <w:t xml:space="preserve">10,75 </w:t>
                          </w:r>
                          <w:proofErr w:type="spellStart"/>
                          <w:r>
                            <w:t>мм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48" o:spid="_x0000_s1141" style="position:absolute;top:7629;width:8034;height:3022" coordorigin="54,-1" coordsize="8038,3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87" o:spid="_x0000_s1142" style="position:absolute;left:4456;top:-1;width:3636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" fillcolor="#ffc000" strokecolor="#243f60 [1604]" strokeweight="2pt">
                    <v:textbox inset="0,0,0,0">
                      <w:txbxContent>
                        <w:p w14:paraId="612CD60C" w14:textId="77777777" w:rsidR="00756041" w:rsidRPr="00756041" w:rsidRDefault="00756041" w:rsidP="00756041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756041">
                            <w:rPr>
                              <w:rFonts w:ascii="Segoe UI Emoji" w:hAnsi="Segoe UI Emoji" w:cs="Segoe UI Emoji"/>
                              <w:sz w:val="32"/>
                              <w:szCs w:val="32"/>
                            </w:rPr>
                            <w:t>📡</w:t>
                          </w:r>
                        </w:p>
                        <w:p w14:paraId="101C78BB" w14:textId="77777777" w:rsidR="00756041" w:rsidRPr="00756041" w:rsidRDefault="00756041" w:rsidP="007560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Rectangle 88" o:spid="_x0000_s1143" style="position:absolute;left:3984;top:283;width:517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" fillcolor="#ffc000" strokecolor="#243f60 [1604]" strokeweight="2pt"/>
                  <v:rect id="Rectangle 89" o:spid="_x0000_s1144" style="position:absolute;left:54;top:459;width:3899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" fillcolor="#ffc000" strokecolor="#243f60 [1604]" strokeweight="2pt"/>
                </v:group>
                <v:group id="Group 150" o:spid="_x0000_s1145" style="position:absolute;left:36800;top:7685;width:2261;height:3679" coordsize="226060,36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111" o:spid="_x0000_s1146" style="position:absolute;width:226060;height:124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" filled="f" strokecolor="#243f60 [1604]" strokeweight="2pt">
                    <v:textbox inset="0,0,0,0">
                      <w:txbxContent>
                        <w:p w14:paraId="3A8335F6" w14:textId="77777777" w:rsidR="00756041" w:rsidRPr="00756041" w:rsidRDefault="00756041" w:rsidP="00756041">
                          <w:pPr>
                            <w:jc w:val="center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75604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J1</w:t>
                          </w:r>
                        </w:p>
                      </w:txbxContent>
                    </v:textbox>
                  </v:rect>
                  <v:line id="Straight Connector 113" o:spid="_x0000_s1147" style="position:absolute;visibility:visible;mso-wrap-style:square" from="78740,127000" to="78740,36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" strokecolor="#ffc000" strokeweight="2.25pt"/>
                  <v:line id="Straight Connector 149" o:spid="_x0000_s1148" style="position:absolute;visibility:visible;mso-wrap-style:square" from="157480,127000" to="157480,36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" strokecolor="#ffc000" strokeweight="2.25pt"/>
                </v:group>
                <w10:wrap type="topAndBottom" anchorx="margin"/>
              </v:group>
            </w:pict>
          </mc:Fallback>
        </mc:AlternateContent>
      </w:r>
      <w:proofErr w:type="spellStart"/>
      <w:r w:rsidR="00236891">
        <w:t>Вид</w:t>
      </w:r>
      <w:proofErr w:type="spellEnd"/>
      <w:r w:rsidR="00236891">
        <w:t xml:space="preserve"> </w:t>
      </w:r>
      <w:proofErr w:type="spellStart"/>
      <w:r w:rsidR="00236891">
        <w:t>сбоку</w:t>
      </w:r>
      <w:bookmarkEnd w:id="15"/>
      <w:proofErr w:type="spellEnd"/>
    </w:p>
    <w:p w14:paraId="7771F747" w14:textId="77777777" w:rsidR="00B5249B" w:rsidRDefault="00B5249B" w:rsidP="0059750E">
      <w:pPr>
        <w:spacing w:line="240" w:lineRule="auto"/>
        <w:rPr>
          <w:i/>
          <w:sz w:val="20"/>
          <w:szCs w:val="20"/>
        </w:rPr>
      </w:pPr>
    </w:p>
    <w:p w14:paraId="1DC6C328" w14:textId="18781D62" w:rsidR="003E72FD" w:rsidRDefault="003E72FD" w:rsidP="0073089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3E72FD" w:rsidSect="00BA1D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/>
      <w:pgMar w:top="993" w:right="1440" w:bottom="1440" w:left="1440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E25A" w14:textId="77777777" w:rsidR="00920AEF" w:rsidRDefault="00920AEF">
      <w:pPr>
        <w:spacing w:line="240" w:lineRule="auto"/>
      </w:pPr>
      <w:r>
        <w:separator/>
      </w:r>
    </w:p>
  </w:endnote>
  <w:endnote w:type="continuationSeparator" w:id="0">
    <w:p w14:paraId="38F87FD2" w14:textId="77777777" w:rsidR="00920AEF" w:rsidRDefault="00920AEF">
      <w:pPr>
        <w:spacing w:line="240" w:lineRule="auto"/>
      </w:pPr>
      <w:r>
        <w:continuationSeparator/>
      </w:r>
    </w:p>
  </w:endnote>
  <w:endnote w:type="continuationNotice" w:id="1">
    <w:p w14:paraId="7E3C5B6B" w14:textId="77777777" w:rsidR="00920AEF" w:rsidRDefault="00920A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D908" w14:textId="77777777" w:rsidR="00B5249B" w:rsidRDefault="001B01D1"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920AEF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7CF9AE57" w14:textId="77777777" w:rsidR="00B5249B" w:rsidRDefault="001B01D1"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t>&lt;</w:t>
    </w:r>
    <w:proofErr w:type="spellStart"/>
    <w:r>
      <w:rPr>
        <w:color w:val="000000"/>
        <w:sz w:val="20"/>
        <w:szCs w:val="20"/>
      </w:rPr>
      <w:t>Дата</w:t>
    </w:r>
    <w:proofErr w:type="spellEnd"/>
    <w:r>
      <w:rPr>
        <w:color w:val="000000"/>
        <w:sz w:val="20"/>
        <w:szCs w:val="20"/>
      </w:rPr>
      <w:t>&gt;</w:t>
    </w:r>
    <w:r>
      <w:rPr>
        <w:color w:val="000000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24ED" w14:textId="77777777" w:rsidR="00B5249B" w:rsidRDefault="00B5249B"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BD2E" w14:textId="77777777" w:rsidR="00920AEF" w:rsidRDefault="00920AEF">
      <w:pPr>
        <w:spacing w:line="240" w:lineRule="auto"/>
      </w:pPr>
      <w:r>
        <w:separator/>
      </w:r>
    </w:p>
  </w:footnote>
  <w:footnote w:type="continuationSeparator" w:id="0">
    <w:p w14:paraId="40A022C1" w14:textId="77777777" w:rsidR="00920AEF" w:rsidRDefault="00920AEF">
      <w:pPr>
        <w:spacing w:line="240" w:lineRule="auto"/>
      </w:pPr>
      <w:r>
        <w:continuationSeparator/>
      </w:r>
    </w:p>
  </w:footnote>
  <w:footnote w:type="continuationNotice" w:id="1">
    <w:p w14:paraId="7F291F90" w14:textId="77777777" w:rsidR="00920AEF" w:rsidRDefault="00920AE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FA053" w14:textId="77777777" w:rsidR="00B5249B" w:rsidRDefault="001B01D1">
    <w:pPr>
      <w:pBdr>
        <w:top w:val="nil"/>
        <w:left w:val="nil"/>
        <w:bottom w:val="nil"/>
        <w:right w:val="nil"/>
        <w:between w:val="nil"/>
      </w:pBdr>
      <w:spacing w:after="120" w:line="240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114300" distR="114300" wp14:anchorId="24A0C116" wp14:editId="461C2BAE">
          <wp:extent cx="1139825" cy="565150"/>
          <wp:effectExtent l="0" t="0" r="0" b="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825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172A8" w14:textId="77777777" w:rsidR="00B5249B" w:rsidRDefault="00B5249B" w:rsidP="00BA1D00">
    <w:pPr>
      <w:pBdr>
        <w:top w:val="nil"/>
        <w:left w:val="nil"/>
        <w:bottom w:val="nil"/>
        <w:right w:val="nil"/>
        <w:between w:val="nil"/>
      </w:pBdr>
      <w:spacing w:after="120" w:line="240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FBBD4" w14:textId="77777777" w:rsidR="00B5249B" w:rsidRDefault="00B5249B">
    <w:pPr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30DA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C771E"/>
    <w:multiLevelType w:val="multilevel"/>
    <w:tmpl w:val="F2B828B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65249C"/>
    <w:multiLevelType w:val="multilevel"/>
    <w:tmpl w:val="3B7ECA6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FC4AC2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FE54C5"/>
    <w:multiLevelType w:val="multilevel"/>
    <w:tmpl w:val="B678B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6F4F55"/>
    <w:multiLevelType w:val="multilevel"/>
    <w:tmpl w:val="83C24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F25FEF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423C0A"/>
    <w:multiLevelType w:val="multilevel"/>
    <w:tmpl w:val="3AD0B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086112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9E7F21"/>
    <w:multiLevelType w:val="multilevel"/>
    <w:tmpl w:val="EADC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304D30"/>
    <w:multiLevelType w:val="multilevel"/>
    <w:tmpl w:val="C5000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EF423A"/>
    <w:multiLevelType w:val="multilevel"/>
    <w:tmpl w:val="DCE25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20A53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A7521C"/>
    <w:multiLevelType w:val="hybridMultilevel"/>
    <w:tmpl w:val="498E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38E650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00127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8571F8D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946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0B44B0"/>
    <w:multiLevelType w:val="multilevel"/>
    <w:tmpl w:val="AC6066A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5F6526"/>
    <w:multiLevelType w:val="multilevel"/>
    <w:tmpl w:val="09BAA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7DC0B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525A3C"/>
    <w:multiLevelType w:val="multilevel"/>
    <w:tmpl w:val="F2B828B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B6064EA"/>
    <w:multiLevelType w:val="hybridMultilevel"/>
    <w:tmpl w:val="C5BE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F641C"/>
    <w:multiLevelType w:val="multilevel"/>
    <w:tmpl w:val="956A9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E01A96"/>
    <w:multiLevelType w:val="multilevel"/>
    <w:tmpl w:val="210C2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104A4F"/>
    <w:multiLevelType w:val="multilevel"/>
    <w:tmpl w:val="FE90A59E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BDD6865"/>
    <w:multiLevelType w:val="multilevel"/>
    <w:tmpl w:val="09BAA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F8B236D"/>
    <w:multiLevelType w:val="multilevel"/>
    <w:tmpl w:val="7B12DAAA"/>
    <w:lvl w:ilvl="0">
      <w:start w:val="1"/>
      <w:numFmt w:val="decimal"/>
      <w:lvlText w:val="Q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2134DBC"/>
    <w:multiLevelType w:val="multilevel"/>
    <w:tmpl w:val="CB005620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F42D65"/>
    <w:multiLevelType w:val="hybridMultilevel"/>
    <w:tmpl w:val="52723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F23F8"/>
    <w:multiLevelType w:val="multilevel"/>
    <w:tmpl w:val="9998C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9C165DB"/>
    <w:multiLevelType w:val="hybridMultilevel"/>
    <w:tmpl w:val="BB9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36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987E6A"/>
    <w:multiLevelType w:val="multilevel"/>
    <w:tmpl w:val="01127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23"/>
  </w:num>
  <w:num w:numId="7">
    <w:abstractNumId w:val="17"/>
  </w:num>
  <w:num w:numId="8">
    <w:abstractNumId w:val="32"/>
  </w:num>
  <w:num w:numId="9">
    <w:abstractNumId w:val="18"/>
  </w:num>
  <w:num w:numId="10">
    <w:abstractNumId w:val="5"/>
  </w:num>
  <w:num w:numId="11">
    <w:abstractNumId w:val="9"/>
  </w:num>
  <w:num w:numId="12">
    <w:abstractNumId w:val="24"/>
  </w:num>
  <w:num w:numId="13">
    <w:abstractNumId w:val="11"/>
  </w:num>
  <w:num w:numId="14">
    <w:abstractNumId w:val="27"/>
  </w:num>
  <w:num w:numId="15">
    <w:abstractNumId w:val="26"/>
  </w:num>
  <w:num w:numId="16">
    <w:abstractNumId w:val="7"/>
  </w:num>
  <w:num w:numId="17">
    <w:abstractNumId w:val="30"/>
  </w:num>
  <w:num w:numId="18">
    <w:abstractNumId w:val="3"/>
  </w:num>
  <w:num w:numId="19">
    <w:abstractNumId w:val="14"/>
  </w:num>
  <w:num w:numId="20">
    <w:abstractNumId w:val="21"/>
  </w:num>
  <w:num w:numId="21">
    <w:abstractNumId w:val="12"/>
  </w:num>
  <w:num w:numId="22">
    <w:abstractNumId w:val="29"/>
  </w:num>
  <w:num w:numId="23">
    <w:abstractNumId w:val="31"/>
  </w:num>
  <w:num w:numId="24">
    <w:abstractNumId w:val="0"/>
  </w:num>
  <w:num w:numId="25">
    <w:abstractNumId w:val="15"/>
  </w:num>
  <w:num w:numId="26">
    <w:abstractNumId w:val="6"/>
  </w:num>
  <w:num w:numId="27">
    <w:abstractNumId w:val="13"/>
  </w:num>
  <w:num w:numId="28">
    <w:abstractNumId w:val="20"/>
  </w:num>
  <w:num w:numId="29">
    <w:abstractNumId w:val="1"/>
  </w:num>
  <w:num w:numId="30">
    <w:abstractNumId w:val="19"/>
  </w:num>
  <w:num w:numId="31">
    <w:abstractNumId w:val="16"/>
  </w:num>
  <w:num w:numId="32">
    <w:abstractNumId w:val="28"/>
  </w:num>
  <w:num w:numId="33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ad Wind">
    <w15:presenceInfo w15:providerId="AD" w15:userId="S::elad@nvidia.com::be57b641-2e7b-4524-a20e-b05293edbf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9B"/>
    <w:rsid w:val="00012B30"/>
    <w:rsid w:val="00020AE6"/>
    <w:rsid w:val="0006226F"/>
    <w:rsid w:val="00073194"/>
    <w:rsid w:val="000A11D5"/>
    <w:rsid w:val="000A18C3"/>
    <w:rsid w:val="000C3B9C"/>
    <w:rsid w:val="000D4226"/>
    <w:rsid w:val="000F7684"/>
    <w:rsid w:val="00101CF4"/>
    <w:rsid w:val="0010609D"/>
    <w:rsid w:val="001124E9"/>
    <w:rsid w:val="001133FF"/>
    <w:rsid w:val="001B01D1"/>
    <w:rsid w:val="001B73DE"/>
    <w:rsid w:val="00236891"/>
    <w:rsid w:val="00237516"/>
    <w:rsid w:val="00240513"/>
    <w:rsid w:val="00250389"/>
    <w:rsid w:val="00273F99"/>
    <w:rsid w:val="002D78DD"/>
    <w:rsid w:val="002E5BE3"/>
    <w:rsid w:val="00313356"/>
    <w:rsid w:val="00315217"/>
    <w:rsid w:val="003536A1"/>
    <w:rsid w:val="00373789"/>
    <w:rsid w:val="00381A62"/>
    <w:rsid w:val="003842F6"/>
    <w:rsid w:val="003910E8"/>
    <w:rsid w:val="003A3D55"/>
    <w:rsid w:val="003E72FD"/>
    <w:rsid w:val="004053F7"/>
    <w:rsid w:val="00411CC9"/>
    <w:rsid w:val="00425527"/>
    <w:rsid w:val="0044605B"/>
    <w:rsid w:val="00452B8D"/>
    <w:rsid w:val="00454416"/>
    <w:rsid w:val="004603CB"/>
    <w:rsid w:val="004E0D83"/>
    <w:rsid w:val="004F02EF"/>
    <w:rsid w:val="0050273D"/>
    <w:rsid w:val="00507CB2"/>
    <w:rsid w:val="0052512A"/>
    <w:rsid w:val="005632DE"/>
    <w:rsid w:val="0056617C"/>
    <w:rsid w:val="0059750E"/>
    <w:rsid w:val="005A0602"/>
    <w:rsid w:val="005D4D27"/>
    <w:rsid w:val="0060711E"/>
    <w:rsid w:val="00617134"/>
    <w:rsid w:val="00620B68"/>
    <w:rsid w:val="006233B1"/>
    <w:rsid w:val="00627C5C"/>
    <w:rsid w:val="006516F1"/>
    <w:rsid w:val="00681019"/>
    <w:rsid w:val="0068592C"/>
    <w:rsid w:val="00687DA4"/>
    <w:rsid w:val="00693B05"/>
    <w:rsid w:val="00694F46"/>
    <w:rsid w:val="006F3968"/>
    <w:rsid w:val="00703201"/>
    <w:rsid w:val="007045BF"/>
    <w:rsid w:val="00725B33"/>
    <w:rsid w:val="007302E7"/>
    <w:rsid w:val="00730890"/>
    <w:rsid w:val="00756041"/>
    <w:rsid w:val="00760CEC"/>
    <w:rsid w:val="00780521"/>
    <w:rsid w:val="00785955"/>
    <w:rsid w:val="007A5E8E"/>
    <w:rsid w:val="007B05A6"/>
    <w:rsid w:val="007F7230"/>
    <w:rsid w:val="00804A0A"/>
    <w:rsid w:val="008076DA"/>
    <w:rsid w:val="00813898"/>
    <w:rsid w:val="00814D03"/>
    <w:rsid w:val="008160C5"/>
    <w:rsid w:val="008311BC"/>
    <w:rsid w:val="0084266C"/>
    <w:rsid w:val="00857C0F"/>
    <w:rsid w:val="00866127"/>
    <w:rsid w:val="00866CD9"/>
    <w:rsid w:val="00874B7C"/>
    <w:rsid w:val="008901E4"/>
    <w:rsid w:val="008C5C26"/>
    <w:rsid w:val="008D0110"/>
    <w:rsid w:val="008D2863"/>
    <w:rsid w:val="008D5C76"/>
    <w:rsid w:val="008E7BB0"/>
    <w:rsid w:val="008E7BEF"/>
    <w:rsid w:val="008F0C93"/>
    <w:rsid w:val="00920AEF"/>
    <w:rsid w:val="00930AEC"/>
    <w:rsid w:val="00943746"/>
    <w:rsid w:val="00950479"/>
    <w:rsid w:val="00955DAE"/>
    <w:rsid w:val="009578DB"/>
    <w:rsid w:val="00985813"/>
    <w:rsid w:val="0099693E"/>
    <w:rsid w:val="009A09E8"/>
    <w:rsid w:val="009A1DF9"/>
    <w:rsid w:val="009A4047"/>
    <w:rsid w:val="009B2921"/>
    <w:rsid w:val="009D1C33"/>
    <w:rsid w:val="009F6699"/>
    <w:rsid w:val="00A22CB1"/>
    <w:rsid w:val="00A501D5"/>
    <w:rsid w:val="00A7165D"/>
    <w:rsid w:val="00AB1768"/>
    <w:rsid w:val="00AC1B23"/>
    <w:rsid w:val="00AC1B49"/>
    <w:rsid w:val="00AC6D28"/>
    <w:rsid w:val="00AD0A0E"/>
    <w:rsid w:val="00AD1408"/>
    <w:rsid w:val="00AD5BE9"/>
    <w:rsid w:val="00AE6778"/>
    <w:rsid w:val="00B5249B"/>
    <w:rsid w:val="00B570B7"/>
    <w:rsid w:val="00B80A1F"/>
    <w:rsid w:val="00BA10F9"/>
    <w:rsid w:val="00BA1D00"/>
    <w:rsid w:val="00BA3F00"/>
    <w:rsid w:val="00BA4561"/>
    <w:rsid w:val="00BA6F19"/>
    <w:rsid w:val="00BB5C72"/>
    <w:rsid w:val="00BC5EEC"/>
    <w:rsid w:val="00BE7E95"/>
    <w:rsid w:val="00C61A4A"/>
    <w:rsid w:val="00C63417"/>
    <w:rsid w:val="00C8611B"/>
    <w:rsid w:val="00C87C50"/>
    <w:rsid w:val="00CA1A3D"/>
    <w:rsid w:val="00CB74C5"/>
    <w:rsid w:val="00CD652A"/>
    <w:rsid w:val="00CE421A"/>
    <w:rsid w:val="00D312DE"/>
    <w:rsid w:val="00D45032"/>
    <w:rsid w:val="00D71E34"/>
    <w:rsid w:val="00D75185"/>
    <w:rsid w:val="00D90A68"/>
    <w:rsid w:val="00DA18C0"/>
    <w:rsid w:val="00DB16BB"/>
    <w:rsid w:val="00DB494A"/>
    <w:rsid w:val="00DD3585"/>
    <w:rsid w:val="00DE712A"/>
    <w:rsid w:val="00E17BEE"/>
    <w:rsid w:val="00E23414"/>
    <w:rsid w:val="00E23766"/>
    <w:rsid w:val="00E639F7"/>
    <w:rsid w:val="00E6679B"/>
    <w:rsid w:val="00E708DF"/>
    <w:rsid w:val="00E776D1"/>
    <w:rsid w:val="00EA039A"/>
    <w:rsid w:val="00EB364F"/>
    <w:rsid w:val="00EC391C"/>
    <w:rsid w:val="00ED0F56"/>
    <w:rsid w:val="00F27EA1"/>
    <w:rsid w:val="00F44457"/>
    <w:rsid w:val="00F5233C"/>
    <w:rsid w:val="00F629FB"/>
    <w:rsid w:val="00F70604"/>
    <w:rsid w:val="00F73D6D"/>
    <w:rsid w:val="00F8392F"/>
    <w:rsid w:val="00FA307C"/>
    <w:rsid w:val="00FA575F"/>
    <w:rsid w:val="00FB3275"/>
    <w:rsid w:val="00FC7244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9C51B"/>
  <w15:docId w15:val="{44306971-DCCC-4685-9441-C7561DE7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2160" w:hanging="720"/>
      <w:outlineLvl w:val="2"/>
    </w:pPr>
    <w:rPr>
      <w:rFonts w:ascii="Calibri" w:eastAsia="Calibri" w:hAnsi="Calibri" w:cs="Calibri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Book Title"/>
    <w:basedOn w:val="a0"/>
    <w:uiPriority w:val="33"/>
    <w:qFormat/>
    <w:rsid w:val="00381A62"/>
    <w:rPr>
      <w:b/>
      <w:bCs/>
      <w:i/>
      <w:iCs/>
      <w:spacing w:val="5"/>
    </w:rPr>
  </w:style>
  <w:style w:type="paragraph" w:styleId="a9">
    <w:name w:val="List Paragraph"/>
    <w:basedOn w:val="a"/>
    <w:uiPriority w:val="34"/>
    <w:qFormat/>
    <w:rsid w:val="00381A62"/>
    <w:pPr>
      <w:ind w:left="720"/>
      <w:contextualSpacing/>
    </w:pPr>
  </w:style>
  <w:style w:type="table" w:styleId="-1">
    <w:name w:val="Grid Table 1 Light"/>
    <w:basedOn w:val="a1"/>
    <w:uiPriority w:val="46"/>
    <w:rsid w:val="00CB74C5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caption"/>
    <w:basedOn w:val="a"/>
    <w:next w:val="a"/>
    <w:uiPriority w:val="35"/>
    <w:unhideWhenUsed/>
    <w:qFormat/>
    <w:rsid w:val="00CB74C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368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3689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36891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9578D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bidi="ar-SA"/>
    </w:rPr>
  </w:style>
  <w:style w:type="paragraph" w:styleId="ad">
    <w:name w:val="footer"/>
    <w:basedOn w:val="a"/>
    <w:link w:val="ae"/>
    <w:uiPriority w:val="99"/>
    <w:unhideWhenUsed/>
    <w:rsid w:val="00866CD9"/>
    <w:pPr>
      <w:tabs>
        <w:tab w:val="center" w:pos="4680"/>
        <w:tab w:val="right" w:pos="9360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6CD9"/>
  </w:style>
  <w:style w:type="paragraph" w:styleId="af">
    <w:name w:val="Normal (Web)"/>
    <w:basedOn w:val="a"/>
    <w:uiPriority w:val="99"/>
    <w:semiHidden/>
    <w:unhideWhenUsed/>
    <w:rsid w:val="00CA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0">
    <w:name w:val="Table Grid"/>
    <w:basedOn w:val="a1"/>
    <w:uiPriority w:val="39"/>
    <w:rsid w:val="00BA3F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E17BEE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E17BE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E17BE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17BE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17BEE"/>
    <w:rPr>
      <w:b/>
      <w:bCs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AD1408"/>
    <w:rPr>
      <w:color w:val="605E5C"/>
      <w:shd w:val="clear" w:color="auto" w:fill="E1DFDD"/>
    </w:rPr>
  </w:style>
  <w:style w:type="paragraph" w:styleId="30">
    <w:name w:val="toc 3"/>
    <w:basedOn w:val="a"/>
    <w:next w:val="a"/>
    <w:autoRedefine/>
    <w:uiPriority w:val="39"/>
    <w:unhideWhenUsed/>
    <w:rsid w:val="00E23766"/>
    <w:pPr>
      <w:spacing w:after="100"/>
      <w:ind w:left="440"/>
    </w:pPr>
  </w:style>
  <w:style w:type="paragraph" w:styleId="af7">
    <w:name w:val="table of figures"/>
    <w:basedOn w:val="a"/>
    <w:next w:val="a"/>
    <w:uiPriority w:val="99"/>
    <w:unhideWhenUsed/>
    <w:rsid w:val="00E708DF"/>
  </w:style>
  <w:style w:type="paragraph" w:styleId="af8">
    <w:name w:val="Revision"/>
    <w:hidden/>
    <w:uiPriority w:val="99"/>
    <w:semiHidden/>
    <w:rsid w:val="003910E8"/>
    <w:pPr>
      <w:spacing w:line="240" w:lineRule="auto"/>
    </w:pPr>
  </w:style>
  <w:style w:type="paragraph" w:styleId="af9">
    <w:name w:val="header"/>
    <w:basedOn w:val="a"/>
    <w:link w:val="afa"/>
    <w:uiPriority w:val="99"/>
    <w:semiHidden/>
    <w:unhideWhenUsed/>
    <w:rsid w:val="00AD5BE9"/>
    <w:pPr>
      <w:tabs>
        <w:tab w:val="center" w:pos="4680"/>
        <w:tab w:val="right" w:pos="9360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AD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6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77AED-7E20-4DDA-8635-37318816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Wind</dc:creator>
  <cp:keywords/>
  <cp:lastModifiedBy>SHIWA</cp:lastModifiedBy>
  <cp:revision>6</cp:revision>
  <dcterms:created xsi:type="dcterms:W3CDTF">2024-09-22T15:46:00Z</dcterms:created>
  <dcterms:modified xsi:type="dcterms:W3CDTF">2025-03-30T06:55:00Z</dcterms:modified>
</cp:coreProperties>
</file>